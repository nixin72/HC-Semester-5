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Ex1.xml" ContentType="application/vnd.ms-office.chartex+xml"/>
  <Override PartName="/word/charts/style6.xml" ContentType="application/vnd.ms-office.chartstyle+xml"/>
  <Override PartName="/word/charts/colors6.xml" ContentType="application/vnd.ms-office.chartcolorstyle+xml"/>
  <Override PartName="/word/charts/chartEx2.xml" ContentType="application/vnd.ms-office.chartex+xml"/>
  <Override PartName="/word/charts/style7.xml" ContentType="application/vnd.ms-office.chartstyle+xml"/>
  <Override PartName="/word/charts/colors7.xml" ContentType="application/vnd.ms-office.chartcolorstyle+xml"/>
  <Override PartName="/word/charts/chart6.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7.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21542639"/>
        <w:docPartObj>
          <w:docPartGallery w:val="Cover Pages"/>
          <w:docPartUnique/>
        </w:docPartObj>
      </w:sdtPr>
      <w:sdtEndPr/>
      <w:sdtContent>
        <w:p w14:paraId="2C180A23" w14:textId="77777777" w:rsidR="007374BA" w:rsidRDefault="00E3545F">
          <w:r>
            <w:rPr>
              <w:noProof/>
              <w:lang w:val="en-US"/>
            </w:rPr>
            <mc:AlternateContent>
              <mc:Choice Requires="wps">
                <w:drawing>
                  <wp:anchor distT="0" distB="0" distL="114300" distR="114300" simplePos="0" relativeHeight="251660288" behindDoc="0" locked="0" layoutInCell="1" allowOverlap="1" wp14:anchorId="49913006" wp14:editId="61EC2A3F">
                    <wp:simplePos x="0" y="0"/>
                    <wp:positionH relativeFrom="margin">
                      <wp:posOffset>4827270</wp:posOffset>
                    </wp:positionH>
                    <wp:positionV relativeFrom="page">
                      <wp:posOffset>457200</wp:posOffset>
                    </wp:positionV>
                    <wp:extent cx="594360" cy="987425"/>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14:paraId="1023430E" w14:textId="77777777" w:rsidR="00CE1D03" w:rsidRDefault="00CE1D03">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913006" id="Rectangle 130" o:spid="_x0000_s1026" style="position:absolute;margin-left:380.1pt;margin-top:36pt;width:46.8pt;height:77.75pt;z-index:251660288;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14:paraId="1023430E" w14:textId="77777777" w:rsidR="00CE1D03" w:rsidRDefault="00CE1D03">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noProof/>
              <w:lang w:val="en-US"/>
            </w:rPr>
            <mc:AlternateContent>
              <mc:Choice Requires="wpg">
                <w:drawing>
                  <wp:anchor distT="0" distB="0" distL="114300" distR="114300" simplePos="0" relativeHeight="251659264" behindDoc="1" locked="0" layoutInCell="1" allowOverlap="1" wp14:anchorId="3C1DAB72" wp14:editId="59471838">
                    <wp:simplePos x="0" y="0"/>
                    <wp:positionH relativeFrom="page">
                      <wp:posOffset>565150</wp:posOffset>
                    </wp:positionH>
                    <wp:positionV relativeFrom="page">
                      <wp:posOffset>584200</wp:posOffset>
                    </wp:positionV>
                    <wp:extent cx="7315200" cy="660590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315200" cy="6605905"/>
                              <a:chOff x="49892" y="439117"/>
                              <a:chExt cx="5511438" cy="4965368"/>
                            </a:xfrm>
                          </wpg:grpSpPr>
                          <wps:wsp>
                            <wps:cNvPr id="126" name="Freeform 10"/>
                            <wps:cNvSpPr>
                              <a:spLocks/>
                            </wps:cNvSpPr>
                            <wps:spPr bwMode="auto">
                              <a:xfrm>
                                <a:off x="49892" y="439117"/>
                                <a:ext cx="5027793" cy="4965368"/>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4193B2A" w14:textId="77777777" w:rsidR="00CE1D03" w:rsidRDefault="0087235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E1D03">
                                        <w:rPr>
                                          <w:color w:val="FFFFFF" w:themeColor="background1"/>
                                          <w:sz w:val="72"/>
                                          <w:szCs w:val="72"/>
                                        </w:rPr>
                                        <w:t>Program Exit Assessment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3C1DAB72" id="Group 125" o:spid="_x0000_s1027" style="position:absolute;margin-left:44.5pt;margin-top:46pt;width:8in;height:520.15pt;z-index:-251657216;mso-position-horizontal-relative:page;mso-position-vertical-relative:page;mso-width-relative:margin" coordorigin="498,4391" coordsize="55114,49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">
                    <o:lock v:ext="edit" aspectratio="t"/>
                    <v:shape id="Freeform 10" o:spid="_x0000_s1028" style="position:absolute;left:498;top:4391;width:50278;height:49653;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568139;789084,4717100;5027793,4568139;5027793,4376617;5027793,0;0,0" o:connectangles="0,0,0,0,0,0,0" textboxrect="0,0,720,700"/>
                      <v:textbox inset="1in,86.4pt,86.4pt,86.4pt">
                        <w:txbxContent>
                          <w:p w14:paraId="54193B2A" w14:textId="77777777" w:rsidR="00CE1D03" w:rsidRDefault="0087235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E1D03">
                                  <w:rPr>
                                    <w:color w:val="FFFFFF" w:themeColor="background1"/>
                                    <w:sz w:val="72"/>
                                    <w:szCs w:val="72"/>
                                  </w:rPr>
                                  <w:t>Program Exit Assessment</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page" anchory="page"/>
                  </v:group>
                </w:pict>
              </mc:Fallback>
            </mc:AlternateContent>
          </w:r>
        </w:p>
        <w:p w14:paraId="3149A8DF" w14:textId="77777777" w:rsidR="007374BA" w:rsidRDefault="007374BA">
          <w:r>
            <w:rPr>
              <w:noProof/>
              <w:lang w:val="en-US"/>
            </w:rPr>
            <mc:AlternateContent>
              <mc:Choice Requires="wps">
                <w:drawing>
                  <wp:anchor distT="0" distB="0" distL="114300" distR="114300" simplePos="0" relativeHeight="251662336" behindDoc="0" locked="0" layoutInCell="1" allowOverlap="1" wp14:anchorId="1778F416" wp14:editId="1638BE5F">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A33079" w14:textId="77777777" w:rsidR="00CE1D03" w:rsidRDefault="0087235C">
                                <w:pPr>
                                  <w:pStyle w:val="NoSpacing"/>
                                  <w:rPr>
                                    <w:color w:val="7F7F7F" w:themeColor="text1" w:themeTint="80"/>
                                    <w:sz w:val="18"/>
                                    <w:szCs w:val="18"/>
                                  </w:rPr>
                                </w:pPr>
                                <w:sdt>
                                  <w:sdtPr>
                                    <w:rPr>
                                      <w:caps/>
                                      <w:color w:val="7F7F7F" w:themeColor="text1" w:themeTint="80"/>
                                      <w:sz w:val="18"/>
                                      <w:szCs w:val="18"/>
                                    </w:rPr>
                                    <w:alias w:val="Company"/>
                                    <w:tag w:val=""/>
                                    <w:id w:val="2135906921"/>
                                    <w:dataBinding w:prefixMappings="xmlns:ns0='http://schemas.openxmlformats.org/officeDocument/2006/extended-properties' " w:xpath="/ns0:Properties[1]/ns0:Company[1]" w:storeItemID="{6668398D-A668-4E3E-A5EB-62B293D839F1}"/>
                                    <w:text/>
                                  </w:sdtPr>
                                  <w:sdtEndPr/>
                                  <w:sdtContent>
                                    <w:r w:rsidR="00CE1D03">
                                      <w:rPr>
                                        <w:caps/>
                                        <w:color w:val="7F7F7F" w:themeColor="text1" w:themeTint="80"/>
                                        <w:sz w:val="18"/>
                                        <w:szCs w:val="18"/>
                                      </w:rPr>
                                      <w:t>guy Beaulieu</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778F416" id="_x0000_t202" coordsize="21600,21600" o:spt="202" path="m,l,21600r21600,l21600,xe">
                    <v:stroke joinstyle="miter"/>
                    <v:path gradientshapeok="t" o:connecttype="rect"/>
                  </v:shapetype>
                  <v:shape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77A33079" w14:textId="77777777" w:rsidR="00CE1D03" w:rsidRDefault="0087235C">
                          <w:pPr>
                            <w:pStyle w:val="NoSpacing"/>
                            <w:rPr>
                              <w:color w:val="7F7F7F" w:themeColor="text1" w:themeTint="80"/>
                              <w:sz w:val="18"/>
                              <w:szCs w:val="18"/>
                            </w:rPr>
                          </w:pPr>
                          <w:sdt>
                            <w:sdtPr>
                              <w:rPr>
                                <w:caps/>
                                <w:color w:val="7F7F7F" w:themeColor="text1" w:themeTint="80"/>
                                <w:sz w:val="18"/>
                                <w:szCs w:val="18"/>
                              </w:rPr>
                              <w:alias w:val="Company"/>
                              <w:tag w:val=""/>
                              <w:id w:val="2135906921"/>
                              <w:dataBinding w:prefixMappings="xmlns:ns0='http://schemas.openxmlformats.org/officeDocument/2006/extended-properties' " w:xpath="/ns0:Properties[1]/ns0:Company[1]" w:storeItemID="{6668398D-A668-4E3E-A5EB-62B293D839F1}"/>
                              <w:text/>
                            </w:sdtPr>
                            <w:sdtEndPr/>
                            <w:sdtContent>
                              <w:r w:rsidR="00CE1D03">
                                <w:rPr>
                                  <w:caps/>
                                  <w:color w:val="7F7F7F" w:themeColor="text1" w:themeTint="80"/>
                                  <w:sz w:val="18"/>
                                  <w:szCs w:val="18"/>
                                </w:rPr>
                                <w:t>guy Beaulieu</w:t>
                              </w:r>
                            </w:sdtContent>
                          </w:sdt>
                        </w:p>
                      </w:txbxContent>
                    </v:textbox>
                    <w10:wrap type="square" anchorx="page" anchory="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19EBF5D7" wp14:editId="0C42FCD8">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E7D7AF3" w14:textId="77777777" w:rsidR="00CE1D03" w:rsidRDefault="00CE1D03">
                                    <w:pPr>
                                      <w:pStyle w:val="NoSpacing"/>
                                      <w:spacing w:before="40" w:after="40"/>
                                      <w:rPr>
                                        <w:caps/>
                                        <w:color w:val="4472C4" w:themeColor="accent1"/>
                                        <w:sz w:val="28"/>
                                        <w:szCs w:val="28"/>
                                      </w:rPr>
                                    </w:pPr>
                                    <w:r>
                                      <w:rPr>
                                        <w:caps/>
                                        <w:color w:val="4472C4" w:themeColor="accent1"/>
                                        <w:sz w:val="28"/>
                                        <w:szCs w:val="28"/>
                                      </w:rPr>
                                      <w:t>Program Exit Assessment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EE2A720" w14:textId="77777777" w:rsidR="00CE1D03" w:rsidRDefault="00CE1D03">
                                    <w:pPr>
                                      <w:pStyle w:val="NoSpacing"/>
                                      <w:spacing w:before="40" w:after="40"/>
                                      <w:rPr>
                                        <w:caps/>
                                        <w:color w:val="5B9BD5" w:themeColor="accent5"/>
                                        <w:sz w:val="24"/>
                                        <w:szCs w:val="24"/>
                                      </w:rPr>
                                    </w:pPr>
                                    <w:r>
                                      <w:rPr>
                                        <w:caps/>
                                        <w:color w:val="5B9BD5" w:themeColor="accent5"/>
                                        <w:sz w:val="24"/>
                                        <w:szCs w:val="24"/>
                                      </w:rPr>
                                      <w:t>Philip Dumaresq</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9EBF5D7" id="Text Box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CoCyD0&#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E7D7AF3" w14:textId="77777777" w:rsidR="00CE1D03" w:rsidRDefault="00CE1D03">
                              <w:pPr>
                                <w:pStyle w:val="NoSpacing"/>
                                <w:spacing w:before="40" w:after="40"/>
                                <w:rPr>
                                  <w:caps/>
                                  <w:color w:val="4472C4" w:themeColor="accent1"/>
                                  <w:sz w:val="28"/>
                                  <w:szCs w:val="28"/>
                                </w:rPr>
                              </w:pPr>
                              <w:r>
                                <w:rPr>
                                  <w:caps/>
                                  <w:color w:val="4472C4" w:themeColor="accent1"/>
                                  <w:sz w:val="28"/>
                                  <w:szCs w:val="28"/>
                                </w:rPr>
                                <w:t>Program Exit Assessment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EE2A720" w14:textId="77777777" w:rsidR="00CE1D03" w:rsidRDefault="00CE1D03">
                              <w:pPr>
                                <w:pStyle w:val="NoSpacing"/>
                                <w:spacing w:before="40" w:after="40"/>
                                <w:rPr>
                                  <w:caps/>
                                  <w:color w:val="5B9BD5" w:themeColor="accent5"/>
                                  <w:sz w:val="24"/>
                                  <w:szCs w:val="24"/>
                                </w:rPr>
                              </w:pPr>
                              <w:r>
                                <w:rPr>
                                  <w:caps/>
                                  <w:color w:val="5B9BD5" w:themeColor="accent5"/>
                                  <w:sz w:val="24"/>
                                  <w:szCs w:val="24"/>
                                </w:rPr>
                                <w:t>Philip Dumaresq</w:t>
                              </w:r>
                            </w:p>
                          </w:sdtContent>
                        </w:sdt>
                      </w:txbxContent>
                    </v:textbox>
                    <w10:wrap type="square" anchorx="page" anchory="page"/>
                  </v:shape>
                </w:pict>
              </mc:Fallback>
            </mc:AlternateContent>
          </w:r>
          <w:r>
            <w:br w:type="page"/>
          </w:r>
        </w:p>
      </w:sdtContent>
    </w:sdt>
    <w:sdt>
      <w:sdtPr>
        <w:rPr>
          <w:caps w:val="0"/>
          <w:color w:val="auto"/>
          <w:spacing w:val="0"/>
          <w:sz w:val="20"/>
          <w:szCs w:val="20"/>
        </w:rPr>
        <w:id w:val="-1313410810"/>
        <w:docPartObj>
          <w:docPartGallery w:val="Table of Contents"/>
          <w:docPartUnique/>
        </w:docPartObj>
      </w:sdtPr>
      <w:sdtEndPr>
        <w:rPr>
          <w:b/>
          <w:bCs/>
          <w:noProof/>
        </w:rPr>
      </w:sdtEndPr>
      <w:sdtContent>
        <w:p w14:paraId="71E049C7" w14:textId="77777777" w:rsidR="007374BA" w:rsidRDefault="007374BA">
          <w:pPr>
            <w:pStyle w:val="TOCHeading"/>
          </w:pPr>
          <w:r>
            <w:t>Content</w:t>
          </w:r>
          <w:r w:rsidR="00E3545F">
            <w:t>s</w:t>
          </w:r>
        </w:p>
        <w:p w14:paraId="5EE3B41C" w14:textId="3A080B16" w:rsidR="00A83906" w:rsidRDefault="007374BA">
          <w:pPr>
            <w:pStyle w:val="TOC1"/>
            <w:tabs>
              <w:tab w:val="right" w:leader="dot" w:pos="8522"/>
            </w:tabs>
            <w:rPr>
              <w:noProof/>
              <w:sz w:val="22"/>
              <w:szCs w:val="22"/>
              <w:lang w:eastAsia="en-CA"/>
            </w:rPr>
          </w:pPr>
          <w:r>
            <w:fldChar w:fldCharType="begin"/>
          </w:r>
          <w:r>
            <w:instrText xml:space="preserve"> TOC \o "1-3" \h \z \u </w:instrText>
          </w:r>
          <w:r>
            <w:fldChar w:fldCharType="separate"/>
          </w:r>
          <w:hyperlink w:anchor="_Toc500707288" w:history="1">
            <w:r w:rsidR="00A83906" w:rsidRPr="00031E19">
              <w:rPr>
                <w:rStyle w:val="Hyperlink"/>
                <w:noProof/>
              </w:rPr>
              <w:t>Figures</w:t>
            </w:r>
            <w:r w:rsidR="00A83906">
              <w:rPr>
                <w:noProof/>
                <w:webHidden/>
              </w:rPr>
              <w:tab/>
            </w:r>
            <w:r w:rsidR="00A83906">
              <w:rPr>
                <w:noProof/>
                <w:webHidden/>
              </w:rPr>
              <w:fldChar w:fldCharType="begin"/>
            </w:r>
            <w:r w:rsidR="00A83906">
              <w:rPr>
                <w:noProof/>
                <w:webHidden/>
              </w:rPr>
              <w:instrText xml:space="preserve"> PAGEREF _Toc500707288 \h </w:instrText>
            </w:r>
            <w:r w:rsidR="00A83906">
              <w:rPr>
                <w:noProof/>
                <w:webHidden/>
              </w:rPr>
            </w:r>
            <w:r w:rsidR="00A83906">
              <w:rPr>
                <w:noProof/>
                <w:webHidden/>
              </w:rPr>
              <w:fldChar w:fldCharType="separate"/>
            </w:r>
            <w:r w:rsidR="00B37340">
              <w:rPr>
                <w:noProof/>
                <w:webHidden/>
              </w:rPr>
              <w:t>1</w:t>
            </w:r>
            <w:r w:rsidR="00A83906">
              <w:rPr>
                <w:noProof/>
                <w:webHidden/>
              </w:rPr>
              <w:fldChar w:fldCharType="end"/>
            </w:r>
          </w:hyperlink>
        </w:p>
        <w:p w14:paraId="60818404" w14:textId="5A85A979" w:rsidR="00A83906" w:rsidRDefault="0087235C">
          <w:pPr>
            <w:pStyle w:val="TOC1"/>
            <w:tabs>
              <w:tab w:val="right" w:leader="dot" w:pos="8522"/>
            </w:tabs>
            <w:rPr>
              <w:noProof/>
              <w:sz w:val="22"/>
              <w:szCs w:val="22"/>
              <w:lang w:eastAsia="en-CA"/>
            </w:rPr>
          </w:pPr>
          <w:hyperlink w:anchor="_Toc500707289" w:history="1">
            <w:r w:rsidR="00A83906" w:rsidRPr="00031E19">
              <w:rPr>
                <w:rStyle w:val="Hyperlink"/>
                <w:noProof/>
              </w:rPr>
              <w:t>Task 1</w:t>
            </w:r>
            <w:r w:rsidR="00A83906">
              <w:rPr>
                <w:noProof/>
                <w:webHidden/>
              </w:rPr>
              <w:tab/>
            </w:r>
            <w:r w:rsidR="00A83906">
              <w:rPr>
                <w:noProof/>
                <w:webHidden/>
              </w:rPr>
              <w:fldChar w:fldCharType="begin"/>
            </w:r>
            <w:r w:rsidR="00A83906">
              <w:rPr>
                <w:noProof/>
                <w:webHidden/>
              </w:rPr>
              <w:instrText xml:space="preserve"> PAGEREF _Toc500707289 \h </w:instrText>
            </w:r>
            <w:r w:rsidR="00A83906">
              <w:rPr>
                <w:noProof/>
                <w:webHidden/>
              </w:rPr>
            </w:r>
            <w:r w:rsidR="00A83906">
              <w:rPr>
                <w:noProof/>
                <w:webHidden/>
              </w:rPr>
              <w:fldChar w:fldCharType="separate"/>
            </w:r>
            <w:r w:rsidR="00B37340">
              <w:rPr>
                <w:noProof/>
                <w:webHidden/>
              </w:rPr>
              <w:t>1</w:t>
            </w:r>
            <w:r w:rsidR="00A83906">
              <w:rPr>
                <w:noProof/>
                <w:webHidden/>
              </w:rPr>
              <w:fldChar w:fldCharType="end"/>
            </w:r>
          </w:hyperlink>
        </w:p>
        <w:p w14:paraId="63B2723B" w14:textId="67DDD2D6" w:rsidR="00A83906" w:rsidRDefault="0087235C">
          <w:pPr>
            <w:pStyle w:val="TOC2"/>
            <w:tabs>
              <w:tab w:val="right" w:leader="dot" w:pos="8522"/>
            </w:tabs>
            <w:rPr>
              <w:noProof/>
              <w:sz w:val="22"/>
              <w:szCs w:val="22"/>
              <w:lang w:eastAsia="en-CA"/>
            </w:rPr>
          </w:pPr>
          <w:hyperlink w:anchor="_Toc500707290" w:history="1">
            <w:r w:rsidR="00A83906" w:rsidRPr="00031E19">
              <w:rPr>
                <w:rStyle w:val="Hyperlink"/>
                <w:noProof/>
              </w:rPr>
              <w:t>Introduction</w:t>
            </w:r>
            <w:r w:rsidR="00A83906">
              <w:rPr>
                <w:noProof/>
                <w:webHidden/>
              </w:rPr>
              <w:tab/>
            </w:r>
            <w:r w:rsidR="00A83906">
              <w:rPr>
                <w:noProof/>
                <w:webHidden/>
              </w:rPr>
              <w:fldChar w:fldCharType="begin"/>
            </w:r>
            <w:r w:rsidR="00A83906">
              <w:rPr>
                <w:noProof/>
                <w:webHidden/>
              </w:rPr>
              <w:instrText xml:space="preserve"> PAGEREF _Toc500707290 \h </w:instrText>
            </w:r>
            <w:r w:rsidR="00A83906">
              <w:rPr>
                <w:noProof/>
                <w:webHidden/>
              </w:rPr>
            </w:r>
            <w:r w:rsidR="00A83906">
              <w:rPr>
                <w:noProof/>
                <w:webHidden/>
              </w:rPr>
              <w:fldChar w:fldCharType="separate"/>
            </w:r>
            <w:r w:rsidR="00B37340">
              <w:rPr>
                <w:noProof/>
                <w:webHidden/>
              </w:rPr>
              <w:t>1</w:t>
            </w:r>
            <w:r w:rsidR="00A83906">
              <w:rPr>
                <w:noProof/>
                <w:webHidden/>
              </w:rPr>
              <w:fldChar w:fldCharType="end"/>
            </w:r>
          </w:hyperlink>
        </w:p>
        <w:p w14:paraId="4FD52709" w14:textId="29CE8A26" w:rsidR="00A83906" w:rsidRDefault="0087235C">
          <w:pPr>
            <w:pStyle w:val="TOC2"/>
            <w:tabs>
              <w:tab w:val="right" w:leader="dot" w:pos="8522"/>
            </w:tabs>
            <w:rPr>
              <w:noProof/>
              <w:sz w:val="22"/>
              <w:szCs w:val="22"/>
              <w:lang w:eastAsia="en-CA"/>
            </w:rPr>
          </w:pPr>
          <w:hyperlink w:anchor="_Toc500707291" w:history="1">
            <w:r w:rsidR="00A83906" w:rsidRPr="00031E19">
              <w:rPr>
                <w:rStyle w:val="Hyperlink"/>
                <w:noProof/>
              </w:rPr>
              <w:t>Comparing the normalized data from Canada and the US.</w:t>
            </w:r>
            <w:r w:rsidR="00A83906">
              <w:rPr>
                <w:noProof/>
                <w:webHidden/>
              </w:rPr>
              <w:tab/>
            </w:r>
            <w:r w:rsidR="00A83906">
              <w:rPr>
                <w:noProof/>
                <w:webHidden/>
              </w:rPr>
              <w:fldChar w:fldCharType="begin"/>
            </w:r>
            <w:r w:rsidR="00A83906">
              <w:rPr>
                <w:noProof/>
                <w:webHidden/>
              </w:rPr>
              <w:instrText xml:space="preserve"> PAGEREF _Toc500707291 \h </w:instrText>
            </w:r>
            <w:r w:rsidR="00A83906">
              <w:rPr>
                <w:noProof/>
                <w:webHidden/>
              </w:rPr>
            </w:r>
            <w:r w:rsidR="00A83906">
              <w:rPr>
                <w:noProof/>
                <w:webHidden/>
              </w:rPr>
              <w:fldChar w:fldCharType="separate"/>
            </w:r>
            <w:r w:rsidR="00B37340">
              <w:rPr>
                <w:noProof/>
                <w:webHidden/>
              </w:rPr>
              <w:t>1</w:t>
            </w:r>
            <w:r w:rsidR="00A83906">
              <w:rPr>
                <w:noProof/>
                <w:webHidden/>
              </w:rPr>
              <w:fldChar w:fldCharType="end"/>
            </w:r>
          </w:hyperlink>
        </w:p>
        <w:p w14:paraId="3F4769CC" w14:textId="744E9E9B" w:rsidR="00A83906" w:rsidRDefault="0087235C">
          <w:pPr>
            <w:pStyle w:val="TOC2"/>
            <w:tabs>
              <w:tab w:val="right" w:leader="dot" w:pos="8522"/>
            </w:tabs>
            <w:rPr>
              <w:noProof/>
              <w:sz w:val="22"/>
              <w:szCs w:val="22"/>
              <w:lang w:eastAsia="en-CA"/>
            </w:rPr>
          </w:pPr>
          <w:hyperlink w:anchor="_Toc500707292" w:history="1">
            <w:r w:rsidR="00A83906" w:rsidRPr="00031E19">
              <w:rPr>
                <w:rStyle w:val="Hyperlink"/>
                <w:noProof/>
              </w:rPr>
              <w:t>Summarizing the raw data from Canada and the US</w:t>
            </w:r>
            <w:r w:rsidR="00A83906">
              <w:rPr>
                <w:noProof/>
                <w:webHidden/>
              </w:rPr>
              <w:tab/>
            </w:r>
            <w:r w:rsidR="00A83906">
              <w:rPr>
                <w:noProof/>
                <w:webHidden/>
              </w:rPr>
              <w:fldChar w:fldCharType="begin"/>
            </w:r>
            <w:r w:rsidR="00A83906">
              <w:rPr>
                <w:noProof/>
                <w:webHidden/>
              </w:rPr>
              <w:instrText xml:space="preserve"> PAGEREF _Toc500707292 \h </w:instrText>
            </w:r>
            <w:r w:rsidR="00A83906">
              <w:rPr>
                <w:noProof/>
                <w:webHidden/>
              </w:rPr>
            </w:r>
            <w:r w:rsidR="00A83906">
              <w:rPr>
                <w:noProof/>
                <w:webHidden/>
              </w:rPr>
              <w:fldChar w:fldCharType="separate"/>
            </w:r>
            <w:r w:rsidR="00B37340">
              <w:rPr>
                <w:noProof/>
                <w:webHidden/>
              </w:rPr>
              <w:t>1</w:t>
            </w:r>
            <w:r w:rsidR="00A83906">
              <w:rPr>
                <w:noProof/>
                <w:webHidden/>
              </w:rPr>
              <w:fldChar w:fldCharType="end"/>
            </w:r>
          </w:hyperlink>
        </w:p>
        <w:p w14:paraId="31B295AC" w14:textId="13DE6F04" w:rsidR="00A83906" w:rsidRDefault="0087235C">
          <w:pPr>
            <w:pStyle w:val="TOC2"/>
            <w:tabs>
              <w:tab w:val="right" w:leader="dot" w:pos="8522"/>
            </w:tabs>
            <w:rPr>
              <w:noProof/>
              <w:sz w:val="22"/>
              <w:szCs w:val="22"/>
              <w:lang w:eastAsia="en-CA"/>
            </w:rPr>
          </w:pPr>
          <w:hyperlink w:anchor="_Toc500707293" w:history="1">
            <w:r w:rsidR="00A83906" w:rsidRPr="00031E19">
              <w:rPr>
                <w:rStyle w:val="Hyperlink"/>
                <w:noProof/>
              </w:rPr>
              <w:t>Comparing population groups</w:t>
            </w:r>
            <w:r w:rsidR="00A83906">
              <w:rPr>
                <w:noProof/>
                <w:webHidden/>
              </w:rPr>
              <w:tab/>
            </w:r>
            <w:r w:rsidR="00A83906">
              <w:rPr>
                <w:noProof/>
                <w:webHidden/>
              </w:rPr>
              <w:fldChar w:fldCharType="begin"/>
            </w:r>
            <w:r w:rsidR="00A83906">
              <w:rPr>
                <w:noProof/>
                <w:webHidden/>
              </w:rPr>
              <w:instrText xml:space="preserve"> PAGEREF _Toc500707293 \h </w:instrText>
            </w:r>
            <w:r w:rsidR="00A83906">
              <w:rPr>
                <w:noProof/>
                <w:webHidden/>
              </w:rPr>
            </w:r>
            <w:r w:rsidR="00A83906">
              <w:rPr>
                <w:noProof/>
                <w:webHidden/>
              </w:rPr>
              <w:fldChar w:fldCharType="separate"/>
            </w:r>
            <w:r w:rsidR="00B37340">
              <w:rPr>
                <w:noProof/>
                <w:webHidden/>
              </w:rPr>
              <w:t>1</w:t>
            </w:r>
            <w:r w:rsidR="00A83906">
              <w:rPr>
                <w:noProof/>
                <w:webHidden/>
              </w:rPr>
              <w:fldChar w:fldCharType="end"/>
            </w:r>
          </w:hyperlink>
        </w:p>
        <w:p w14:paraId="2B24A3CE" w14:textId="0BCE14A9" w:rsidR="00A83906" w:rsidRDefault="0087235C">
          <w:pPr>
            <w:pStyle w:val="TOC1"/>
            <w:tabs>
              <w:tab w:val="right" w:leader="dot" w:pos="8522"/>
            </w:tabs>
            <w:rPr>
              <w:noProof/>
              <w:sz w:val="22"/>
              <w:szCs w:val="22"/>
              <w:lang w:eastAsia="en-CA"/>
            </w:rPr>
          </w:pPr>
          <w:hyperlink w:anchor="_Toc500707294" w:history="1">
            <w:r w:rsidR="00A83906" w:rsidRPr="00031E19">
              <w:rPr>
                <w:rStyle w:val="Hyperlink"/>
                <w:noProof/>
              </w:rPr>
              <w:t>Task 2</w:t>
            </w:r>
            <w:r w:rsidR="00A83906">
              <w:rPr>
                <w:noProof/>
                <w:webHidden/>
              </w:rPr>
              <w:tab/>
            </w:r>
            <w:r w:rsidR="00A83906">
              <w:rPr>
                <w:noProof/>
                <w:webHidden/>
              </w:rPr>
              <w:fldChar w:fldCharType="begin"/>
            </w:r>
            <w:r w:rsidR="00A83906">
              <w:rPr>
                <w:noProof/>
                <w:webHidden/>
              </w:rPr>
              <w:instrText xml:space="preserve"> PAGEREF _Toc500707294 \h </w:instrText>
            </w:r>
            <w:r w:rsidR="00A83906">
              <w:rPr>
                <w:noProof/>
                <w:webHidden/>
              </w:rPr>
            </w:r>
            <w:r w:rsidR="00A83906">
              <w:rPr>
                <w:noProof/>
                <w:webHidden/>
              </w:rPr>
              <w:fldChar w:fldCharType="separate"/>
            </w:r>
            <w:r w:rsidR="00B37340">
              <w:rPr>
                <w:noProof/>
                <w:webHidden/>
              </w:rPr>
              <w:t>1</w:t>
            </w:r>
            <w:r w:rsidR="00A83906">
              <w:rPr>
                <w:noProof/>
                <w:webHidden/>
              </w:rPr>
              <w:fldChar w:fldCharType="end"/>
            </w:r>
          </w:hyperlink>
        </w:p>
        <w:p w14:paraId="37ACD1C8" w14:textId="741AABAB" w:rsidR="00A83906" w:rsidRDefault="0087235C">
          <w:pPr>
            <w:pStyle w:val="TOC1"/>
            <w:tabs>
              <w:tab w:val="right" w:leader="dot" w:pos="8522"/>
            </w:tabs>
            <w:rPr>
              <w:noProof/>
              <w:sz w:val="22"/>
              <w:szCs w:val="22"/>
              <w:lang w:eastAsia="en-CA"/>
            </w:rPr>
          </w:pPr>
          <w:hyperlink w:anchor="_Toc500707295" w:history="1">
            <w:r w:rsidR="00A83906" w:rsidRPr="00031E19">
              <w:rPr>
                <w:rStyle w:val="Hyperlink"/>
                <w:noProof/>
              </w:rPr>
              <w:t>Task 3</w:t>
            </w:r>
            <w:r w:rsidR="00A83906">
              <w:rPr>
                <w:noProof/>
                <w:webHidden/>
              </w:rPr>
              <w:tab/>
            </w:r>
            <w:r w:rsidR="00A83906">
              <w:rPr>
                <w:noProof/>
                <w:webHidden/>
              </w:rPr>
              <w:fldChar w:fldCharType="begin"/>
            </w:r>
            <w:r w:rsidR="00A83906">
              <w:rPr>
                <w:noProof/>
                <w:webHidden/>
              </w:rPr>
              <w:instrText xml:space="preserve"> PAGEREF _Toc500707295 \h </w:instrText>
            </w:r>
            <w:r w:rsidR="00A83906">
              <w:rPr>
                <w:noProof/>
                <w:webHidden/>
              </w:rPr>
            </w:r>
            <w:r w:rsidR="00A83906">
              <w:rPr>
                <w:noProof/>
                <w:webHidden/>
              </w:rPr>
              <w:fldChar w:fldCharType="separate"/>
            </w:r>
            <w:r w:rsidR="00B37340">
              <w:rPr>
                <w:noProof/>
                <w:webHidden/>
              </w:rPr>
              <w:t>1</w:t>
            </w:r>
            <w:r w:rsidR="00A83906">
              <w:rPr>
                <w:noProof/>
                <w:webHidden/>
              </w:rPr>
              <w:fldChar w:fldCharType="end"/>
            </w:r>
          </w:hyperlink>
        </w:p>
        <w:p w14:paraId="7BF8A51E" w14:textId="2335D7B6" w:rsidR="00A83906" w:rsidRDefault="0087235C">
          <w:pPr>
            <w:pStyle w:val="TOC2"/>
            <w:tabs>
              <w:tab w:val="right" w:leader="dot" w:pos="8522"/>
            </w:tabs>
            <w:rPr>
              <w:noProof/>
              <w:sz w:val="22"/>
              <w:szCs w:val="22"/>
              <w:lang w:eastAsia="en-CA"/>
            </w:rPr>
          </w:pPr>
          <w:hyperlink w:anchor="_Toc500707296" w:history="1">
            <w:r w:rsidR="00A83906" w:rsidRPr="00031E19">
              <w:rPr>
                <w:rStyle w:val="Hyperlink"/>
                <w:noProof/>
              </w:rPr>
              <w:t>Confidence intervals</w:t>
            </w:r>
            <w:r w:rsidR="00A83906">
              <w:rPr>
                <w:noProof/>
                <w:webHidden/>
              </w:rPr>
              <w:tab/>
            </w:r>
            <w:r w:rsidR="00A83906">
              <w:rPr>
                <w:noProof/>
                <w:webHidden/>
              </w:rPr>
              <w:fldChar w:fldCharType="begin"/>
            </w:r>
            <w:r w:rsidR="00A83906">
              <w:rPr>
                <w:noProof/>
                <w:webHidden/>
              </w:rPr>
              <w:instrText xml:space="preserve"> PAGEREF _Toc500707296 \h </w:instrText>
            </w:r>
            <w:r w:rsidR="00A83906">
              <w:rPr>
                <w:noProof/>
                <w:webHidden/>
              </w:rPr>
            </w:r>
            <w:r w:rsidR="00A83906">
              <w:rPr>
                <w:noProof/>
                <w:webHidden/>
              </w:rPr>
              <w:fldChar w:fldCharType="separate"/>
            </w:r>
            <w:r w:rsidR="00B37340">
              <w:rPr>
                <w:noProof/>
                <w:webHidden/>
              </w:rPr>
              <w:t>1</w:t>
            </w:r>
            <w:r w:rsidR="00A83906">
              <w:rPr>
                <w:noProof/>
                <w:webHidden/>
              </w:rPr>
              <w:fldChar w:fldCharType="end"/>
            </w:r>
          </w:hyperlink>
        </w:p>
        <w:p w14:paraId="0CE36A56" w14:textId="36D92ECC" w:rsidR="00A83906" w:rsidRDefault="0087235C">
          <w:pPr>
            <w:pStyle w:val="TOC2"/>
            <w:tabs>
              <w:tab w:val="right" w:leader="dot" w:pos="8522"/>
            </w:tabs>
            <w:rPr>
              <w:noProof/>
              <w:sz w:val="22"/>
              <w:szCs w:val="22"/>
              <w:lang w:eastAsia="en-CA"/>
            </w:rPr>
          </w:pPr>
          <w:hyperlink w:anchor="_Toc500707297" w:history="1">
            <w:r w:rsidR="00A83906" w:rsidRPr="00031E19">
              <w:rPr>
                <w:rStyle w:val="Hyperlink"/>
                <w:noProof/>
              </w:rPr>
              <w:t>Success proportion values</w:t>
            </w:r>
            <w:r w:rsidR="00A83906">
              <w:rPr>
                <w:noProof/>
                <w:webHidden/>
              </w:rPr>
              <w:tab/>
            </w:r>
            <w:r w:rsidR="00A83906">
              <w:rPr>
                <w:noProof/>
                <w:webHidden/>
              </w:rPr>
              <w:fldChar w:fldCharType="begin"/>
            </w:r>
            <w:r w:rsidR="00A83906">
              <w:rPr>
                <w:noProof/>
                <w:webHidden/>
              </w:rPr>
              <w:instrText xml:space="preserve"> PAGEREF _Toc500707297 \h </w:instrText>
            </w:r>
            <w:r w:rsidR="00A83906">
              <w:rPr>
                <w:noProof/>
                <w:webHidden/>
              </w:rPr>
            </w:r>
            <w:r w:rsidR="00A83906">
              <w:rPr>
                <w:noProof/>
                <w:webHidden/>
              </w:rPr>
              <w:fldChar w:fldCharType="separate"/>
            </w:r>
            <w:r w:rsidR="00B37340">
              <w:rPr>
                <w:noProof/>
                <w:webHidden/>
              </w:rPr>
              <w:t>1</w:t>
            </w:r>
            <w:r w:rsidR="00A83906">
              <w:rPr>
                <w:noProof/>
                <w:webHidden/>
              </w:rPr>
              <w:fldChar w:fldCharType="end"/>
            </w:r>
          </w:hyperlink>
        </w:p>
        <w:p w14:paraId="7DFF388D" w14:textId="3E3A5535" w:rsidR="00E93DB0" w:rsidRDefault="007374BA">
          <w:r>
            <w:rPr>
              <w:b/>
              <w:bCs/>
              <w:noProof/>
            </w:rPr>
            <w:fldChar w:fldCharType="end"/>
          </w:r>
        </w:p>
      </w:sdtContent>
    </w:sdt>
    <w:p w14:paraId="432979E0" w14:textId="77777777" w:rsidR="00714E93" w:rsidRDefault="0037567B" w:rsidP="0037567B">
      <w:pPr>
        <w:pStyle w:val="Heading1"/>
      </w:pPr>
      <w:bookmarkStart w:id="0" w:name="_Toc500707288"/>
      <w:r>
        <w:t>Figures</w:t>
      </w:r>
      <w:bookmarkEnd w:id="0"/>
    </w:p>
    <w:p w14:paraId="29355B92" w14:textId="552E667E" w:rsidR="00BB7AE3" w:rsidRDefault="0037567B">
      <w:pPr>
        <w:pStyle w:val="TableofFigures"/>
        <w:tabs>
          <w:tab w:val="right" w:leader="dot" w:pos="8522"/>
        </w:tabs>
        <w:rPr>
          <w:noProof/>
          <w:sz w:val="22"/>
          <w:szCs w:val="22"/>
          <w:lang w:eastAsia="en-CA"/>
        </w:rPr>
      </w:pPr>
      <w:r>
        <w:fldChar w:fldCharType="begin"/>
      </w:r>
      <w:r>
        <w:instrText xml:space="preserve"> TOC \h \z \c "Figure" </w:instrText>
      </w:r>
      <w:r>
        <w:fldChar w:fldCharType="separate"/>
      </w:r>
      <w:hyperlink w:anchor="_Toc499833831" w:history="1">
        <w:r w:rsidR="00BB7AE3" w:rsidRPr="00970D04">
          <w:rPr>
            <w:rStyle w:val="Hyperlink"/>
            <w:noProof/>
          </w:rPr>
          <w:t>Figure 1: Normalized homicide data in Canada and the US</w:t>
        </w:r>
        <w:r w:rsidR="00BB7AE3">
          <w:rPr>
            <w:noProof/>
            <w:webHidden/>
          </w:rPr>
          <w:tab/>
        </w:r>
        <w:r w:rsidR="00BB7AE3">
          <w:rPr>
            <w:noProof/>
            <w:webHidden/>
          </w:rPr>
          <w:fldChar w:fldCharType="begin"/>
        </w:r>
        <w:r w:rsidR="00BB7AE3">
          <w:rPr>
            <w:noProof/>
            <w:webHidden/>
          </w:rPr>
          <w:instrText xml:space="preserve"> PAGEREF _Toc499833831 \h </w:instrText>
        </w:r>
        <w:r w:rsidR="00BB7AE3">
          <w:rPr>
            <w:noProof/>
            <w:webHidden/>
          </w:rPr>
        </w:r>
        <w:r w:rsidR="00BB7AE3">
          <w:rPr>
            <w:noProof/>
            <w:webHidden/>
          </w:rPr>
          <w:fldChar w:fldCharType="separate"/>
        </w:r>
        <w:r w:rsidR="00B37340">
          <w:rPr>
            <w:noProof/>
            <w:webHidden/>
          </w:rPr>
          <w:t>1</w:t>
        </w:r>
        <w:r w:rsidR="00BB7AE3">
          <w:rPr>
            <w:noProof/>
            <w:webHidden/>
          </w:rPr>
          <w:fldChar w:fldCharType="end"/>
        </w:r>
      </w:hyperlink>
    </w:p>
    <w:p w14:paraId="7F06B7AB" w14:textId="691DC9B7" w:rsidR="00BB7AE3" w:rsidRDefault="0087235C">
      <w:pPr>
        <w:pStyle w:val="TableofFigures"/>
        <w:tabs>
          <w:tab w:val="right" w:leader="dot" w:pos="8522"/>
        </w:tabs>
        <w:rPr>
          <w:noProof/>
          <w:sz w:val="22"/>
          <w:szCs w:val="22"/>
          <w:lang w:eastAsia="en-CA"/>
        </w:rPr>
      </w:pPr>
      <w:hyperlink w:anchor="_Toc499833832" w:history="1">
        <w:r w:rsidR="00BB7AE3" w:rsidRPr="00970D04">
          <w:rPr>
            <w:rStyle w:val="Hyperlink"/>
            <w:noProof/>
          </w:rPr>
          <w:t>Figure 2: Normalized handgun homicide data in Canada and the US</w:t>
        </w:r>
        <w:r w:rsidR="00BB7AE3">
          <w:rPr>
            <w:noProof/>
            <w:webHidden/>
          </w:rPr>
          <w:tab/>
        </w:r>
        <w:r w:rsidR="00BB7AE3">
          <w:rPr>
            <w:noProof/>
            <w:webHidden/>
          </w:rPr>
          <w:fldChar w:fldCharType="begin"/>
        </w:r>
        <w:r w:rsidR="00BB7AE3">
          <w:rPr>
            <w:noProof/>
            <w:webHidden/>
          </w:rPr>
          <w:instrText xml:space="preserve"> PAGEREF _Toc499833832 \h </w:instrText>
        </w:r>
        <w:r w:rsidR="00BB7AE3">
          <w:rPr>
            <w:noProof/>
            <w:webHidden/>
          </w:rPr>
        </w:r>
        <w:r w:rsidR="00BB7AE3">
          <w:rPr>
            <w:noProof/>
            <w:webHidden/>
          </w:rPr>
          <w:fldChar w:fldCharType="separate"/>
        </w:r>
        <w:r w:rsidR="00B37340">
          <w:rPr>
            <w:noProof/>
            <w:webHidden/>
          </w:rPr>
          <w:t>1</w:t>
        </w:r>
        <w:r w:rsidR="00BB7AE3">
          <w:rPr>
            <w:noProof/>
            <w:webHidden/>
          </w:rPr>
          <w:fldChar w:fldCharType="end"/>
        </w:r>
      </w:hyperlink>
    </w:p>
    <w:p w14:paraId="3FC10DD6" w14:textId="737E3113" w:rsidR="00BB7AE3" w:rsidRDefault="0087235C">
      <w:pPr>
        <w:pStyle w:val="TableofFigures"/>
        <w:tabs>
          <w:tab w:val="right" w:leader="dot" w:pos="8522"/>
        </w:tabs>
        <w:rPr>
          <w:noProof/>
          <w:sz w:val="22"/>
          <w:szCs w:val="22"/>
          <w:lang w:eastAsia="en-CA"/>
        </w:rPr>
      </w:pPr>
      <w:hyperlink w:anchor="_Toc499833833" w:history="1">
        <w:r w:rsidR="00BB7AE3" w:rsidRPr="00970D04">
          <w:rPr>
            <w:rStyle w:val="Hyperlink"/>
            <w:noProof/>
          </w:rPr>
          <w:t>Figure 3: Normalized firearm homicide data in Canada and the US</w:t>
        </w:r>
        <w:r w:rsidR="00BB7AE3">
          <w:rPr>
            <w:noProof/>
            <w:webHidden/>
          </w:rPr>
          <w:tab/>
        </w:r>
        <w:r w:rsidR="00BB7AE3">
          <w:rPr>
            <w:noProof/>
            <w:webHidden/>
          </w:rPr>
          <w:fldChar w:fldCharType="begin"/>
        </w:r>
        <w:r w:rsidR="00BB7AE3">
          <w:rPr>
            <w:noProof/>
            <w:webHidden/>
          </w:rPr>
          <w:instrText xml:space="preserve"> PAGEREF _Toc499833833 \h </w:instrText>
        </w:r>
        <w:r w:rsidR="00BB7AE3">
          <w:rPr>
            <w:noProof/>
            <w:webHidden/>
          </w:rPr>
        </w:r>
        <w:r w:rsidR="00BB7AE3">
          <w:rPr>
            <w:noProof/>
            <w:webHidden/>
          </w:rPr>
          <w:fldChar w:fldCharType="separate"/>
        </w:r>
        <w:r w:rsidR="00B37340">
          <w:rPr>
            <w:noProof/>
            <w:webHidden/>
          </w:rPr>
          <w:t>1</w:t>
        </w:r>
        <w:r w:rsidR="00BB7AE3">
          <w:rPr>
            <w:noProof/>
            <w:webHidden/>
          </w:rPr>
          <w:fldChar w:fldCharType="end"/>
        </w:r>
      </w:hyperlink>
    </w:p>
    <w:p w14:paraId="6C3CA82D" w14:textId="2F11052A" w:rsidR="00BB7AE3" w:rsidRDefault="0087235C">
      <w:pPr>
        <w:pStyle w:val="TableofFigures"/>
        <w:tabs>
          <w:tab w:val="right" w:leader="dot" w:pos="8522"/>
        </w:tabs>
        <w:rPr>
          <w:noProof/>
          <w:sz w:val="22"/>
          <w:szCs w:val="22"/>
          <w:lang w:eastAsia="en-CA"/>
        </w:rPr>
      </w:pPr>
      <w:hyperlink w:anchor="_Toc499833834" w:history="1">
        <w:r w:rsidR="00BB7AE3" w:rsidRPr="00970D04">
          <w:rPr>
            <w:rStyle w:val="Hyperlink"/>
            <w:noProof/>
          </w:rPr>
          <w:t>Figure 4: Normalized total Canadian homicide data and firearm homicides</w:t>
        </w:r>
        <w:r w:rsidR="00BB7AE3">
          <w:rPr>
            <w:noProof/>
            <w:webHidden/>
          </w:rPr>
          <w:tab/>
        </w:r>
        <w:r w:rsidR="00BB7AE3">
          <w:rPr>
            <w:noProof/>
            <w:webHidden/>
          </w:rPr>
          <w:fldChar w:fldCharType="begin"/>
        </w:r>
        <w:r w:rsidR="00BB7AE3">
          <w:rPr>
            <w:noProof/>
            <w:webHidden/>
          </w:rPr>
          <w:instrText xml:space="preserve"> PAGEREF _Toc499833834 \h </w:instrText>
        </w:r>
        <w:r w:rsidR="00BB7AE3">
          <w:rPr>
            <w:noProof/>
            <w:webHidden/>
          </w:rPr>
        </w:r>
        <w:r w:rsidR="00BB7AE3">
          <w:rPr>
            <w:noProof/>
            <w:webHidden/>
          </w:rPr>
          <w:fldChar w:fldCharType="separate"/>
        </w:r>
        <w:r w:rsidR="00B37340">
          <w:rPr>
            <w:noProof/>
            <w:webHidden/>
          </w:rPr>
          <w:t>1</w:t>
        </w:r>
        <w:r w:rsidR="00BB7AE3">
          <w:rPr>
            <w:noProof/>
            <w:webHidden/>
          </w:rPr>
          <w:fldChar w:fldCharType="end"/>
        </w:r>
      </w:hyperlink>
    </w:p>
    <w:p w14:paraId="6E0CB397" w14:textId="0557F3E0" w:rsidR="00BB7AE3" w:rsidRDefault="0087235C">
      <w:pPr>
        <w:pStyle w:val="TableofFigures"/>
        <w:tabs>
          <w:tab w:val="right" w:leader="dot" w:pos="8522"/>
        </w:tabs>
        <w:rPr>
          <w:noProof/>
          <w:sz w:val="22"/>
          <w:szCs w:val="22"/>
          <w:lang w:eastAsia="en-CA"/>
        </w:rPr>
      </w:pPr>
      <w:hyperlink w:anchor="_Toc499833835" w:history="1">
        <w:r w:rsidR="00BB7AE3" w:rsidRPr="00970D04">
          <w:rPr>
            <w:rStyle w:val="Hyperlink"/>
            <w:noProof/>
          </w:rPr>
          <w:t>Figure 5: Normalized total American homicides and firearm homicides</w:t>
        </w:r>
        <w:r w:rsidR="00BB7AE3">
          <w:rPr>
            <w:noProof/>
            <w:webHidden/>
          </w:rPr>
          <w:tab/>
        </w:r>
        <w:r w:rsidR="00BB7AE3">
          <w:rPr>
            <w:noProof/>
            <w:webHidden/>
          </w:rPr>
          <w:fldChar w:fldCharType="begin"/>
        </w:r>
        <w:r w:rsidR="00BB7AE3">
          <w:rPr>
            <w:noProof/>
            <w:webHidden/>
          </w:rPr>
          <w:instrText xml:space="preserve"> PAGEREF _Toc499833835 \h </w:instrText>
        </w:r>
        <w:r w:rsidR="00BB7AE3">
          <w:rPr>
            <w:noProof/>
            <w:webHidden/>
          </w:rPr>
        </w:r>
        <w:r w:rsidR="00BB7AE3">
          <w:rPr>
            <w:noProof/>
            <w:webHidden/>
          </w:rPr>
          <w:fldChar w:fldCharType="separate"/>
        </w:r>
        <w:r w:rsidR="00B37340">
          <w:rPr>
            <w:noProof/>
            <w:webHidden/>
          </w:rPr>
          <w:t>1</w:t>
        </w:r>
        <w:r w:rsidR="00BB7AE3">
          <w:rPr>
            <w:noProof/>
            <w:webHidden/>
          </w:rPr>
          <w:fldChar w:fldCharType="end"/>
        </w:r>
      </w:hyperlink>
    </w:p>
    <w:p w14:paraId="7852A1C3" w14:textId="457DA7E5" w:rsidR="00BB7AE3" w:rsidRDefault="0087235C">
      <w:pPr>
        <w:pStyle w:val="TableofFigures"/>
        <w:tabs>
          <w:tab w:val="right" w:leader="dot" w:pos="8522"/>
        </w:tabs>
        <w:rPr>
          <w:noProof/>
          <w:sz w:val="22"/>
          <w:szCs w:val="22"/>
          <w:lang w:eastAsia="en-CA"/>
        </w:rPr>
      </w:pPr>
      <w:hyperlink w:anchor="_Toc499833836" w:history="1">
        <w:r w:rsidR="00BB7AE3" w:rsidRPr="00970D04">
          <w:rPr>
            <w:rStyle w:val="Hyperlink"/>
            <w:noProof/>
          </w:rPr>
          <w:t>Figure 6: Normalized data comparing firearm homicide number in Canada and the US</w:t>
        </w:r>
        <w:r w:rsidR="00BB7AE3">
          <w:rPr>
            <w:noProof/>
            <w:webHidden/>
          </w:rPr>
          <w:tab/>
        </w:r>
        <w:r w:rsidR="00BB7AE3">
          <w:rPr>
            <w:noProof/>
            <w:webHidden/>
          </w:rPr>
          <w:fldChar w:fldCharType="begin"/>
        </w:r>
        <w:r w:rsidR="00BB7AE3">
          <w:rPr>
            <w:noProof/>
            <w:webHidden/>
          </w:rPr>
          <w:instrText xml:space="preserve"> PAGEREF _Toc499833836 \h </w:instrText>
        </w:r>
        <w:r w:rsidR="00BB7AE3">
          <w:rPr>
            <w:noProof/>
            <w:webHidden/>
          </w:rPr>
        </w:r>
        <w:r w:rsidR="00BB7AE3">
          <w:rPr>
            <w:noProof/>
            <w:webHidden/>
          </w:rPr>
          <w:fldChar w:fldCharType="separate"/>
        </w:r>
        <w:r w:rsidR="00B37340">
          <w:rPr>
            <w:noProof/>
            <w:webHidden/>
          </w:rPr>
          <w:t>1</w:t>
        </w:r>
        <w:r w:rsidR="00BB7AE3">
          <w:rPr>
            <w:noProof/>
            <w:webHidden/>
          </w:rPr>
          <w:fldChar w:fldCharType="end"/>
        </w:r>
      </w:hyperlink>
    </w:p>
    <w:p w14:paraId="1514A410" w14:textId="68662400" w:rsidR="00BB7AE3" w:rsidRDefault="0087235C">
      <w:pPr>
        <w:pStyle w:val="TableofFigures"/>
        <w:tabs>
          <w:tab w:val="right" w:leader="dot" w:pos="8522"/>
        </w:tabs>
        <w:rPr>
          <w:noProof/>
          <w:sz w:val="22"/>
          <w:szCs w:val="22"/>
          <w:lang w:eastAsia="en-CA"/>
        </w:rPr>
      </w:pPr>
      <w:hyperlink w:anchor="_Toc499833837" w:history="1">
        <w:r w:rsidR="00BB7AE3" w:rsidRPr="00970D04">
          <w:rPr>
            <w:rStyle w:val="Hyperlink"/>
            <w:noProof/>
          </w:rPr>
          <w:t>Figure 7: Normalized data comparing total number of homicides in Canada and the US.</w:t>
        </w:r>
        <w:r w:rsidR="00BB7AE3">
          <w:rPr>
            <w:noProof/>
            <w:webHidden/>
          </w:rPr>
          <w:tab/>
        </w:r>
        <w:r w:rsidR="00BB7AE3">
          <w:rPr>
            <w:noProof/>
            <w:webHidden/>
          </w:rPr>
          <w:fldChar w:fldCharType="begin"/>
        </w:r>
        <w:r w:rsidR="00BB7AE3">
          <w:rPr>
            <w:noProof/>
            <w:webHidden/>
          </w:rPr>
          <w:instrText xml:space="preserve"> PAGEREF _Toc499833837 \h </w:instrText>
        </w:r>
        <w:r w:rsidR="00BB7AE3">
          <w:rPr>
            <w:noProof/>
            <w:webHidden/>
          </w:rPr>
        </w:r>
        <w:r w:rsidR="00BB7AE3">
          <w:rPr>
            <w:noProof/>
            <w:webHidden/>
          </w:rPr>
          <w:fldChar w:fldCharType="separate"/>
        </w:r>
        <w:r w:rsidR="00B37340">
          <w:rPr>
            <w:noProof/>
            <w:webHidden/>
          </w:rPr>
          <w:t>1</w:t>
        </w:r>
        <w:r w:rsidR="00BB7AE3">
          <w:rPr>
            <w:noProof/>
            <w:webHidden/>
          </w:rPr>
          <w:fldChar w:fldCharType="end"/>
        </w:r>
      </w:hyperlink>
    </w:p>
    <w:p w14:paraId="53E6B4C8" w14:textId="14CE42FE" w:rsidR="00BB7AE3" w:rsidRDefault="0087235C">
      <w:pPr>
        <w:pStyle w:val="TableofFigures"/>
        <w:tabs>
          <w:tab w:val="right" w:leader="dot" w:pos="8522"/>
        </w:tabs>
        <w:rPr>
          <w:noProof/>
          <w:sz w:val="22"/>
          <w:szCs w:val="22"/>
          <w:lang w:eastAsia="en-CA"/>
        </w:rPr>
      </w:pPr>
      <w:hyperlink w:anchor="_Toc499833838" w:history="1">
        <w:r w:rsidR="00BB7AE3" w:rsidRPr="00970D04">
          <w:rPr>
            <w:rStyle w:val="Hyperlink"/>
            <w:noProof/>
          </w:rPr>
          <w:t>Figure 8: Normalized Canadian data for homicides with firearms vs total homicides</w:t>
        </w:r>
        <w:r w:rsidR="00BB7AE3">
          <w:rPr>
            <w:noProof/>
            <w:webHidden/>
          </w:rPr>
          <w:tab/>
        </w:r>
        <w:r w:rsidR="00BB7AE3">
          <w:rPr>
            <w:noProof/>
            <w:webHidden/>
          </w:rPr>
          <w:fldChar w:fldCharType="begin"/>
        </w:r>
        <w:r w:rsidR="00BB7AE3">
          <w:rPr>
            <w:noProof/>
            <w:webHidden/>
          </w:rPr>
          <w:instrText xml:space="preserve"> PAGEREF _Toc499833838 \h </w:instrText>
        </w:r>
        <w:r w:rsidR="00BB7AE3">
          <w:rPr>
            <w:noProof/>
            <w:webHidden/>
          </w:rPr>
        </w:r>
        <w:r w:rsidR="00BB7AE3">
          <w:rPr>
            <w:noProof/>
            <w:webHidden/>
          </w:rPr>
          <w:fldChar w:fldCharType="separate"/>
        </w:r>
        <w:r w:rsidR="00B37340">
          <w:rPr>
            <w:noProof/>
            <w:webHidden/>
          </w:rPr>
          <w:t>1</w:t>
        </w:r>
        <w:r w:rsidR="00BB7AE3">
          <w:rPr>
            <w:noProof/>
            <w:webHidden/>
          </w:rPr>
          <w:fldChar w:fldCharType="end"/>
        </w:r>
      </w:hyperlink>
    </w:p>
    <w:p w14:paraId="54B2349F" w14:textId="62B663B6" w:rsidR="00BB7AE3" w:rsidRDefault="0087235C">
      <w:pPr>
        <w:pStyle w:val="TableofFigures"/>
        <w:tabs>
          <w:tab w:val="right" w:leader="dot" w:pos="8522"/>
        </w:tabs>
        <w:rPr>
          <w:noProof/>
          <w:sz w:val="22"/>
          <w:szCs w:val="22"/>
          <w:lang w:eastAsia="en-CA"/>
        </w:rPr>
      </w:pPr>
      <w:hyperlink w:anchor="_Toc499833839" w:history="1">
        <w:r w:rsidR="00BB7AE3" w:rsidRPr="00970D04">
          <w:rPr>
            <w:rStyle w:val="Hyperlink"/>
            <w:noProof/>
          </w:rPr>
          <w:t>Figure 9: Normalized American data for homicides with firearms vs total homicides</w:t>
        </w:r>
        <w:r w:rsidR="00BB7AE3">
          <w:rPr>
            <w:noProof/>
            <w:webHidden/>
          </w:rPr>
          <w:tab/>
        </w:r>
        <w:r w:rsidR="00BB7AE3">
          <w:rPr>
            <w:noProof/>
            <w:webHidden/>
          </w:rPr>
          <w:fldChar w:fldCharType="begin"/>
        </w:r>
        <w:r w:rsidR="00BB7AE3">
          <w:rPr>
            <w:noProof/>
            <w:webHidden/>
          </w:rPr>
          <w:instrText xml:space="preserve"> PAGEREF _Toc499833839 \h </w:instrText>
        </w:r>
        <w:r w:rsidR="00BB7AE3">
          <w:rPr>
            <w:noProof/>
            <w:webHidden/>
          </w:rPr>
        </w:r>
        <w:r w:rsidR="00BB7AE3">
          <w:rPr>
            <w:noProof/>
            <w:webHidden/>
          </w:rPr>
          <w:fldChar w:fldCharType="separate"/>
        </w:r>
        <w:r w:rsidR="00B37340">
          <w:rPr>
            <w:noProof/>
            <w:webHidden/>
          </w:rPr>
          <w:t>1</w:t>
        </w:r>
        <w:r w:rsidR="00BB7AE3">
          <w:rPr>
            <w:noProof/>
            <w:webHidden/>
          </w:rPr>
          <w:fldChar w:fldCharType="end"/>
        </w:r>
      </w:hyperlink>
    </w:p>
    <w:p w14:paraId="53999B0A" w14:textId="77777777" w:rsidR="00714E93" w:rsidRDefault="0037567B">
      <w:r>
        <w:fldChar w:fldCharType="end"/>
      </w:r>
    </w:p>
    <w:p w14:paraId="46DDC252" w14:textId="77777777" w:rsidR="00714E93" w:rsidRDefault="00714E93"/>
    <w:p w14:paraId="4474AF03" w14:textId="77777777" w:rsidR="00714E93" w:rsidRDefault="00714E93"/>
    <w:p w14:paraId="4B6ADD28" w14:textId="77777777" w:rsidR="00714E93" w:rsidRDefault="00714E93"/>
    <w:p w14:paraId="5DB323EB" w14:textId="77777777" w:rsidR="00C31A0D" w:rsidRDefault="00C31A0D"/>
    <w:p w14:paraId="3C75C6C9" w14:textId="77777777" w:rsidR="00C31A0D" w:rsidRDefault="00C31A0D"/>
    <w:p w14:paraId="13DA80C7" w14:textId="12165E60" w:rsidR="00714E93" w:rsidRDefault="00714E93"/>
    <w:p w14:paraId="7F2F3E12" w14:textId="77777777" w:rsidR="00A83906" w:rsidRDefault="00A83906"/>
    <w:p w14:paraId="408B16C7" w14:textId="77777777" w:rsidR="008E3CD0" w:rsidRDefault="008E3CD0" w:rsidP="0037567B">
      <w:pPr>
        <w:pStyle w:val="Heading1"/>
      </w:pPr>
      <w:bookmarkStart w:id="1" w:name="_Toc500707289"/>
      <w:r>
        <w:lastRenderedPageBreak/>
        <w:t>Task 1</w:t>
      </w:r>
      <w:bookmarkEnd w:id="1"/>
    </w:p>
    <w:p w14:paraId="32F5AAE2" w14:textId="77777777" w:rsidR="0037567B" w:rsidRDefault="0037567B" w:rsidP="008E3CD0">
      <w:pPr>
        <w:pStyle w:val="Heading2"/>
      </w:pPr>
      <w:bookmarkStart w:id="2" w:name="_Toc500707290"/>
      <w:r>
        <w:t>Introduction</w:t>
      </w:r>
      <w:bookmarkEnd w:id="2"/>
    </w:p>
    <w:p w14:paraId="15A96ABC" w14:textId="7BCC7FC2" w:rsidR="0037567B" w:rsidRDefault="007374BA">
      <w:r w:rsidRPr="00445717">
        <w:rPr>
          <w:sz w:val="22"/>
          <w:szCs w:val="22"/>
        </w:rPr>
        <w:t xml:space="preserve">The data given to us is pulled from Stats Canada and the FBI website about homicides in Canada and the Unites stated. The data is from 2005 to 2014 and includes the method used to </w:t>
      </w:r>
      <w:r w:rsidRPr="002451DA">
        <w:rPr>
          <w:sz w:val="22"/>
          <w:szCs w:val="22"/>
          <w:highlight w:val="yellow"/>
        </w:rPr>
        <w:t xml:space="preserve">commit the </w:t>
      </w:r>
      <w:r w:rsidR="0047146B" w:rsidRPr="002451DA">
        <w:rPr>
          <w:sz w:val="22"/>
          <w:szCs w:val="22"/>
          <w:highlight w:val="yellow"/>
        </w:rPr>
        <w:t>homicide</w:t>
      </w:r>
      <w:r w:rsidRPr="002451DA">
        <w:rPr>
          <w:sz w:val="22"/>
          <w:szCs w:val="22"/>
          <w:highlight w:val="yellow"/>
        </w:rPr>
        <w:t>,</w:t>
      </w:r>
      <w:r w:rsidRPr="00445717">
        <w:rPr>
          <w:sz w:val="22"/>
          <w:szCs w:val="22"/>
        </w:rPr>
        <w:t xml:space="preserve"> breaking it down primarily into total homicides, firearm homicides and then more specifically, handgun homicides. </w:t>
      </w:r>
      <w:r w:rsidR="0047146B" w:rsidRPr="002451DA">
        <w:rPr>
          <w:sz w:val="22"/>
          <w:szCs w:val="22"/>
          <w:highlight w:val="yellow"/>
        </w:rPr>
        <w:t>There is other data for different types of homicide included as well, but that data will not be the focus.</w:t>
      </w:r>
      <w:r w:rsidR="0047146B">
        <w:rPr>
          <w:sz w:val="22"/>
          <w:szCs w:val="22"/>
        </w:rPr>
        <w:t xml:space="preserve"> </w:t>
      </w:r>
      <w:r w:rsidR="0091150A" w:rsidRPr="00445717">
        <w:rPr>
          <w:sz w:val="22"/>
          <w:szCs w:val="22"/>
        </w:rPr>
        <w:t>This data was collected when the method of death was confirm</w:t>
      </w:r>
      <w:r w:rsidR="00714E93" w:rsidRPr="00445717">
        <w:rPr>
          <w:sz w:val="22"/>
          <w:szCs w:val="22"/>
        </w:rPr>
        <w:t>ed</w:t>
      </w:r>
      <w:r w:rsidR="0091150A" w:rsidRPr="00445717">
        <w:rPr>
          <w:sz w:val="22"/>
          <w:szCs w:val="22"/>
        </w:rPr>
        <w:t xml:space="preserve"> by police official</w:t>
      </w:r>
      <w:r w:rsidR="00714E93" w:rsidRPr="00445717">
        <w:rPr>
          <w:sz w:val="22"/>
          <w:szCs w:val="22"/>
        </w:rPr>
        <w:t>s</w:t>
      </w:r>
      <w:r w:rsidR="0091150A" w:rsidRPr="00445717">
        <w:rPr>
          <w:sz w:val="22"/>
          <w:szCs w:val="22"/>
        </w:rPr>
        <w:t xml:space="preserve"> </w:t>
      </w:r>
      <w:r w:rsidR="00714E93" w:rsidRPr="00445717">
        <w:rPr>
          <w:sz w:val="22"/>
          <w:szCs w:val="22"/>
        </w:rPr>
        <w:t xml:space="preserve">and once it had been confirmed that the death was a homicide related incident. </w:t>
      </w:r>
      <w:r w:rsidR="00445717" w:rsidRPr="00445717">
        <w:rPr>
          <w:sz w:val="22"/>
          <w:szCs w:val="22"/>
        </w:rPr>
        <w:t>This</w:t>
      </w:r>
      <w:r w:rsidR="00445717">
        <w:rPr>
          <w:sz w:val="22"/>
          <w:szCs w:val="22"/>
        </w:rPr>
        <w:t xml:space="preserve"> data was taken so that the Canadian and US governments know where these crimes are happening </w:t>
      </w:r>
      <w:r w:rsidR="005A7797">
        <w:rPr>
          <w:sz w:val="22"/>
          <w:szCs w:val="22"/>
        </w:rPr>
        <w:t xml:space="preserve">in their countries so that they can make an effort into putting money where it’ll make a bigger difference. By providing more funding to police departments where more homicides typically happen, they can try and reduce the amount if fatal crime in different regions. </w:t>
      </w:r>
    </w:p>
    <w:p w14:paraId="1F705E7A" w14:textId="77777777" w:rsidR="0037567B" w:rsidRPr="0037567B" w:rsidRDefault="0037567B" w:rsidP="00E3545F">
      <w:pPr>
        <w:pStyle w:val="Heading2"/>
      </w:pPr>
      <w:bookmarkStart w:id="3" w:name="_Toc500707291"/>
      <w:r>
        <w:t>Comparing the normalized data from Canada and the US.</w:t>
      </w:r>
      <w:bookmarkEnd w:id="3"/>
    </w:p>
    <w:p w14:paraId="34E5404B" w14:textId="77777777" w:rsidR="00714E93" w:rsidRDefault="00714E93" w:rsidP="00714E93">
      <w:pPr>
        <w:keepNext/>
      </w:pPr>
      <w:r>
        <w:rPr>
          <w:noProof/>
          <w:lang w:val="en-US"/>
        </w:rPr>
        <w:drawing>
          <wp:inline distT="0" distB="0" distL="0" distR="0" wp14:anchorId="00EAA5BE" wp14:editId="44E51123">
            <wp:extent cx="5213350" cy="3009900"/>
            <wp:effectExtent l="0" t="0" r="6350" b="0"/>
            <wp:docPr id="1" name="Chart 1">
              <a:extLst xmlns:a="http://schemas.openxmlformats.org/drawingml/2006/main">
                <a:ext uri="{FF2B5EF4-FFF2-40B4-BE49-F238E27FC236}">
                  <a16:creationId xmlns:a16="http://schemas.microsoft.com/office/drawing/2014/main" id="{948E1F7A-D2A4-4A5D-AE2A-E3223F711A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9E04C25" w14:textId="500EA50F" w:rsidR="00714E93" w:rsidRDefault="00714E93" w:rsidP="00B72F22">
      <w:pPr>
        <w:pStyle w:val="Caption"/>
      </w:pPr>
      <w:bookmarkStart w:id="4" w:name="_Toc499833831"/>
      <w:r>
        <w:t xml:space="preserve">Figure </w:t>
      </w:r>
      <w:r w:rsidR="0087235C">
        <w:fldChar w:fldCharType="begin"/>
      </w:r>
      <w:r w:rsidR="0087235C">
        <w:instrText xml:space="preserve"> SEQ Figu</w:instrText>
      </w:r>
      <w:r w:rsidR="0087235C">
        <w:instrText xml:space="preserve">re \* ARABIC </w:instrText>
      </w:r>
      <w:r w:rsidR="0087235C">
        <w:fldChar w:fldCharType="separate"/>
      </w:r>
      <w:r w:rsidR="00B37340">
        <w:rPr>
          <w:noProof/>
        </w:rPr>
        <w:t>1</w:t>
      </w:r>
      <w:r w:rsidR="0087235C">
        <w:rPr>
          <w:noProof/>
        </w:rPr>
        <w:fldChar w:fldCharType="end"/>
      </w:r>
      <w:r>
        <w:t>: Normalized homicide data in Canada and the US</w:t>
      </w:r>
      <w:bookmarkEnd w:id="4"/>
    </w:p>
    <w:p w14:paraId="0CD60B8D" w14:textId="77777777" w:rsidR="00714E93" w:rsidRDefault="00714E93" w:rsidP="00714E93">
      <w:pPr>
        <w:keepNext/>
      </w:pPr>
      <w:r>
        <w:rPr>
          <w:noProof/>
          <w:lang w:val="en-US"/>
        </w:rPr>
        <w:lastRenderedPageBreak/>
        <w:drawing>
          <wp:inline distT="0" distB="0" distL="0" distR="0" wp14:anchorId="22CF3E84" wp14:editId="039E01E2">
            <wp:extent cx="5207000" cy="2400300"/>
            <wp:effectExtent l="0" t="0" r="12700" b="0"/>
            <wp:docPr id="2" name="Chart 2">
              <a:extLst xmlns:a="http://schemas.openxmlformats.org/drawingml/2006/main">
                <a:ext uri="{FF2B5EF4-FFF2-40B4-BE49-F238E27FC236}">
                  <a16:creationId xmlns:a16="http://schemas.microsoft.com/office/drawing/2014/main" id="{7DCE3520-875B-47EC-9937-D6BC398B19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A85C71D" w14:textId="66874CB1" w:rsidR="00714E93" w:rsidRDefault="00714E93" w:rsidP="00B72F22">
      <w:pPr>
        <w:pStyle w:val="Caption"/>
      </w:pPr>
      <w:bookmarkStart w:id="5" w:name="_Toc499833832"/>
      <w:r>
        <w:t xml:space="preserve">Figure </w:t>
      </w:r>
      <w:r w:rsidR="0087235C">
        <w:fldChar w:fldCharType="begin"/>
      </w:r>
      <w:r w:rsidR="0087235C">
        <w:instrText xml:space="preserve"> SEQ Figure \* ARABIC </w:instrText>
      </w:r>
      <w:r w:rsidR="0087235C">
        <w:fldChar w:fldCharType="separate"/>
      </w:r>
      <w:r w:rsidR="00B37340">
        <w:rPr>
          <w:noProof/>
        </w:rPr>
        <w:t>2</w:t>
      </w:r>
      <w:r w:rsidR="0087235C">
        <w:rPr>
          <w:noProof/>
        </w:rPr>
        <w:fldChar w:fldCharType="end"/>
      </w:r>
      <w:r>
        <w:t>: Normalized handgun homicide data in Canada and the US</w:t>
      </w:r>
      <w:bookmarkEnd w:id="5"/>
    </w:p>
    <w:p w14:paraId="4934616D" w14:textId="77777777" w:rsidR="00714E93" w:rsidRDefault="00714E93" w:rsidP="00714E93">
      <w:pPr>
        <w:keepNext/>
      </w:pPr>
      <w:r>
        <w:rPr>
          <w:noProof/>
          <w:lang w:val="en-US"/>
        </w:rPr>
        <w:drawing>
          <wp:inline distT="0" distB="0" distL="0" distR="0" wp14:anchorId="5FBAE9DB" wp14:editId="20AA5D96">
            <wp:extent cx="5359400" cy="2273300"/>
            <wp:effectExtent l="0" t="0" r="12700" b="12700"/>
            <wp:docPr id="3" name="Chart 3">
              <a:extLst xmlns:a="http://schemas.openxmlformats.org/drawingml/2006/main">
                <a:ext uri="{FF2B5EF4-FFF2-40B4-BE49-F238E27FC236}">
                  <a16:creationId xmlns:a16="http://schemas.microsoft.com/office/drawing/2014/main" id="{A7AFC6C6-9624-484B-89EA-331F9408F2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98A6DC8" w14:textId="16F18DA0" w:rsidR="00714E93" w:rsidRDefault="00714E93" w:rsidP="00C37F6F">
      <w:pPr>
        <w:pStyle w:val="Caption"/>
        <w:rPr>
          <w:ins w:id="6" w:author="Guy Beaulieu" w:date="2017-12-18T15:47:00Z"/>
        </w:rPr>
      </w:pPr>
      <w:bookmarkStart w:id="7" w:name="_Toc499833833"/>
      <w:r>
        <w:t xml:space="preserve">Figure </w:t>
      </w:r>
      <w:r w:rsidR="0087235C">
        <w:fldChar w:fldCharType="begin"/>
      </w:r>
      <w:r w:rsidR="0087235C">
        <w:instrText xml:space="preserve"> SEQ Figure \* ARABIC </w:instrText>
      </w:r>
      <w:r w:rsidR="0087235C">
        <w:fldChar w:fldCharType="separate"/>
      </w:r>
      <w:r w:rsidR="00B37340">
        <w:rPr>
          <w:noProof/>
        </w:rPr>
        <w:t>3</w:t>
      </w:r>
      <w:r w:rsidR="0087235C">
        <w:rPr>
          <w:noProof/>
        </w:rPr>
        <w:fldChar w:fldCharType="end"/>
      </w:r>
      <w:r>
        <w:t>: Normalized firearm homicide data in Canada and the US</w:t>
      </w:r>
      <w:bookmarkEnd w:id="7"/>
    </w:p>
    <w:p w14:paraId="4BD2F8CF" w14:textId="7ECCEA9D" w:rsidR="00224501" w:rsidRDefault="00224501" w:rsidP="00224501">
      <w:pPr>
        <w:rPr>
          <w:ins w:id="8" w:author="Guy Beaulieu" w:date="2017-12-18T15:47:00Z"/>
        </w:rPr>
      </w:pPr>
    </w:p>
    <w:p w14:paraId="16517E27" w14:textId="0605B4F0" w:rsidR="00224501" w:rsidRPr="00224501" w:rsidRDefault="00224501">
      <w:pPr>
        <w:pPrChange w:id="9" w:author="Guy Beaulieu" w:date="2017-12-18T15:47:00Z">
          <w:pPr>
            <w:pStyle w:val="Caption"/>
          </w:pPr>
        </w:pPrChange>
      </w:pPr>
      <w:ins w:id="10" w:author="Guy Beaulieu" w:date="2017-12-18T15:47:00Z">
        <w:r>
          <w:t xml:space="preserve">For the last two charts , please use the data </w:t>
        </w:r>
      </w:ins>
      <w:ins w:id="11" w:author="Guy Beaulieu" w:date="2017-12-18T15:48:00Z">
        <w:r>
          <w:t>from the tables that deal in percentages,,,it’ll be easier to read and you’ll find a surprising comparison in one case. It also gives as at least two relative frequency bar charts to work with.</w:t>
        </w:r>
      </w:ins>
    </w:p>
    <w:p w14:paraId="4EA29408" w14:textId="77777777" w:rsidR="00287FF3" w:rsidRDefault="00287FF3" w:rsidP="00287FF3">
      <w:pPr>
        <w:keepNext/>
      </w:pPr>
      <w:r>
        <w:rPr>
          <w:noProof/>
          <w:lang w:val="en-US"/>
        </w:rPr>
        <w:lastRenderedPageBreak/>
        <w:drawing>
          <wp:inline distT="0" distB="0" distL="0" distR="0" wp14:anchorId="42D513F7" wp14:editId="036BC7B8">
            <wp:extent cx="5365750" cy="2362200"/>
            <wp:effectExtent l="0" t="0" r="6350" b="0"/>
            <wp:docPr id="4" name="Chart 4">
              <a:extLst xmlns:a="http://schemas.openxmlformats.org/drawingml/2006/main">
                <a:ext uri="{FF2B5EF4-FFF2-40B4-BE49-F238E27FC236}">
                  <a16:creationId xmlns:a16="http://schemas.microsoft.com/office/drawing/2014/main" id="{D6F86375-E956-403E-A2EB-A04BC72A0A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E15D2D8" w14:textId="22F1C0A8" w:rsidR="00714E93" w:rsidRDefault="00287FF3" w:rsidP="00287FF3">
      <w:pPr>
        <w:pStyle w:val="Caption"/>
        <w:rPr>
          <w:noProof/>
        </w:rPr>
      </w:pPr>
      <w:bookmarkStart w:id="12" w:name="_Toc499833834"/>
      <w:r>
        <w:t xml:space="preserve">Figure </w:t>
      </w:r>
      <w:r w:rsidR="0087235C">
        <w:fldChar w:fldCharType="begin"/>
      </w:r>
      <w:r w:rsidR="0087235C">
        <w:instrText xml:space="preserve"> SEQ </w:instrText>
      </w:r>
      <w:r w:rsidR="0087235C">
        <w:instrText xml:space="preserve">Figure \* ARABIC </w:instrText>
      </w:r>
      <w:r w:rsidR="0087235C">
        <w:fldChar w:fldCharType="separate"/>
      </w:r>
      <w:r w:rsidR="00B37340">
        <w:rPr>
          <w:noProof/>
        </w:rPr>
        <w:t>4</w:t>
      </w:r>
      <w:r w:rsidR="0087235C">
        <w:rPr>
          <w:noProof/>
        </w:rPr>
        <w:fldChar w:fldCharType="end"/>
      </w:r>
      <w:r>
        <w:t>: Normalized total Canadian homicide dat</w:t>
      </w:r>
      <w:r>
        <w:rPr>
          <w:noProof/>
        </w:rPr>
        <w:t>a and firearm homicides</w:t>
      </w:r>
      <w:bookmarkEnd w:id="12"/>
    </w:p>
    <w:p w14:paraId="36467D70" w14:textId="77777777" w:rsidR="00287FF3" w:rsidRDefault="00287FF3" w:rsidP="00287FF3">
      <w:pPr>
        <w:keepNext/>
      </w:pPr>
      <w:r>
        <w:rPr>
          <w:noProof/>
          <w:lang w:val="en-US"/>
        </w:rPr>
        <w:drawing>
          <wp:inline distT="0" distB="0" distL="0" distR="0" wp14:anchorId="58D9A147" wp14:editId="300D0CEA">
            <wp:extent cx="5391150" cy="3000375"/>
            <wp:effectExtent l="0" t="0" r="0" b="9525"/>
            <wp:docPr id="6" name="Chart 6">
              <a:extLst xmlns:a="http://schemas.openxmlformats.org/drawingml/2006/main">
                <a:ext uri="{FF2B5EF4-FFF2-40B4-BE49-F238E27FC236}">
                  <a16:creationId xmlns:a16="http://schemas.microsoft.com/office/drawing/2014/main" id="{ECDE3125-6A8B-46A3-AB56-00B341F72C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9470AC7" w14:textId="69346A89" w:rsidR="0037567B" w:rsidRDefault="00287FF3" w:rsidP="00C37F6F">
      <w:pPr>
        <w:pStyle w:val="Caption"/>
      </w:pPr>
      <w:bookmarkStart w:id="13" w:name="_Toc499833835"/>
      <w:r>
        <w:t xml:space="preserve">Figure </w:t>
      </w:r>
      <w:r w:rsidR="0087235C">
        <w:fldChar w:fldCharType="begin"/>
      </w:r>
      <w:r w:rsidR="0087235C">
        <w:instrText xml:space="preserve"> SEQ Figure \* ARABIC </w:instrText>
      </w:r>
      <w:r w:rsidR="0087235C">
        <w:fldChar w:fldCharType="separate"/>
      </w:r>
      <w:r w:rsidR="00B37340">
        <w:rPr>
          <w:noProof/>
        </w:rPr>
        <w:t>5</w:t>
      </w:r>
      <w:r w:rsidR="0087235C">
        <w:rPr>
          <w:noProof/>
        </w:rPr>
        <w:fldChar w:fldCharType="end"/>
      </w:r>
      <w:r>
        <w:t>: Normalized total American homicides and firearm homicides</w:t>
      </w:r>
      <w:bookmarkEnd w:id="13"/>
    </w:p>
    <w:p w14:paraId="401821F7" w14:textId="39816148" w:rsidR="00E3545F" w:rsidRPr="00A20DBB" w:rsidRDefault="00B72F22" w:rsidP="00287FF3">
      <w:pPr>
        <w:rPr>
          <w:sz w:val="22"/>
          <w:szCs w:val="22"/>
        </w:rPr>
      </w:pPr>
      <w:r w:rsidRPr="00A20DBB">
        <w:rPr>
          <w:sz w:val="22"/>
          <w:szCs w:val="22"/>
        </w:rPr>
        <w:t xml:space="preserve">These 5 bar charts </w:t>
      </w:r>
      <w:r w:rsidR="00E43867" w:rsidRPr="00A20DBB">
        <w:rPr>
          <w:sz w:val="22"/>
          <w:szCs w:val="22"/>
        </w:rPr>
        <w:t xml:space="preserve">represent the normalized data </w:t>
      </w:r>
      <w:r w:rsidR="00542535" w:rsidRPr="00A20DBB">
        <w:rPr>
          <w:sz w:val="22"/>
          <w:szCs w:val="22"/>
        </w:rPr>
        <w:t xml:space="preserve">of total homicides, firearm related homicides, and specifically handgun homicides in Canada and the United States. We can see very clearly in the </w:t>
      </w:r>
      <w:r w:rsidR="00542535" w:rsidRPr="002451DA">
        <w:rPr>
          <w:sz w:val="22"/>
          <w:szCs w:val="22"/>
          <w:highlight w:val="yellow"/>
        </w:rPr>
        <w:t>fi</w:t>
      </w:r>
      <w:r w:rsidR="0047146B" w:rsidRPr="002451DA">
        <w:rPr>
          <w:sz w:val="22"/>
          <w:szCs w:val="22"/>
          <w:highlight w:val="yellow"/>
        </w:rPr>
        <w:t>ve</w:t>
      </w:r>
      <w:r w:rsidR="00542535" w:rsidRPr="00A20DBB">
        <w:rPr>
          <w:sz w:val="22"/>
          <w:szCs w:val="22"/>
        </w:rPr>
        <w:t xml:space="preserve"> bar chart</w:t>
      </w:r>
      <w:r w:rsidR="0047146B">
        <w:rPr>
          <w:sz w:val="22"/>
          <w:szCs w:val="22"/>
        </w:rPr>
        <w:t>s</w:t>
      </w:r>
      <w:r w:rsidR="00542535" w:rsidRPr="00A20DBB">
        <w:rPr>
          <w:sz w:val="22"/>
          <w:szCs w:val="22"/>
        </w:rPr>
        <w:t xml:space="preserve"> </w:t>
      </w:r>
      <w:ins w:id="14" w:author="Guy Beaulieu" w:date="2017-12-18T15:49:00Z">
        <w:r w:rsidR="00224501">
          <w:rPr>
            <w:sz w:val="22"/>
            <w:szCs w:val="22"/>
          </w:rPr>
          <w:t xml:space="preserve">that </w:t>
        </w:r>
      </w:ins>
      <w:r w:rsidR="00542535" w:rsidRPr="00A20DBB">
        <w:rPr>
          <w:sz w:val="22"/>
          <w:szCs w:val="22"/>
        </w:rPr>
        <w:t xml:space="preserve">the United States has over twice as many homicides per million people than Canada every year. While the United States maxed out ~50 homicides per 1 million people, Canada only hit ~21. In the next two charts, we start looking at firearm and specifically handgun homicides. We can note two things from this normalized data. The first of which, is that if the number of guns owned, the types of guns owned, and the law controlling the guns were the same in Canada and the United States, we would see this data look very similar to the first bar chart, with Canada having overall less murders, but around the same proportion compared to the United States in each of these three graphs. However, what we </w:t>
      </w:r>
      <w:r w:rsidR="00542535" w:rsidRPr="00A20DBB">
        <w:rPr>
          <w:sz w:val="22"/>
          <w:szCs w:val="22"/>
        </w:rPr>
        <w:lastRenderedPageBreak/>
        <w:t xml:space="preserve">see instead is a significant drop in the proportion of homicides in Canada that are being committed with a firearm. This indicates that Canada’s gun control laws and the </w:t>
      </w:r>
      <w:r w:rsidR="003B7798" w:rsidRPr="00A20DBB">
        <w:rPr>
          <w:sz w:val="22"/>
          <w:szCs w:val="22"/>
        </w:rPr>
        <w:t>number</w:t>
      </w:r>
      <w:r w:rsidR="00542535" w:rsidRPr="00A20DBB">
        <w:rPr>
          <w:sz w:val="22"/>
          <w:szCs w:val="22"/>
        </w:rPr>
        <w:t xml:space="preserve"> of guns that are owned by people in the country has a significant impact on the proportion of </w:t>
      </w:r>
      <w:r w:rsidR="003B7798" w:rsidRPr="00A20DBB">
        <w:rPr>
          <w:sz w:val="22"/>
          <w:szCs w:val="22"/>
        </w:rPr>
        <w:t xml:space="preserve">homicides that are carried out with firearms. This is then confirmed in the last two bar charts. </w:t>
      </w:r>
    </w:p>
    <w:p w14:paraId="78DBCB35" w14:textId="2E21E867" w:rsidR="00C37F6F" w:rsidRDefault="003B7798" w:rsidP="00287FF3">
      <w:pPr>
        <w:rPr>
          <w:sz w:val="22"/>
          <w:szCs w:val="22"/>
        </w:rPr>
      </w:pPr>
      <w:r w:rsidRPr="00A20DBB">
        <w:rPr>
          <w:sz w:val="22"/>
          <w:szCs w:val="22"/>
        </w:rPr>
        <w:t>In the 4</w:t>
      </w:r>
      <w:r w:rsidRPr="00A20DBB">
        <w:rPr>
          <w:sz w:val="22"/>
          <w:szCs w:val="22"/>
          <w:vertAlign w:val="superscript"/>
        </w:rPr>
        <w:t>th</w:t>
      </w:r>
      <w:r w:rsidRPr="00A20DBB">
        <w:rPr>
          <w:sz w:val="22"/>
          <w:szCs w:val="22"/>
        </w:rPr>
        <w:t xml:space="preserve"> one, we look at the total number of homicides in Canada in proportion to the total number of firearm homicides in Canada and we can see that only ~30% of homicides are done with firearms. In the Unites States however, that proportion is significantly different. In the US, the percentage of homicides using firearms is closer to ~68%. That means that if you are murdered in America, you are more than twice as likely to have been killed with a firearm, than if you got murdered in Canada. </w:t>
      </w:r>
    </w:p>
    <w:p w14:paraId="65DD8677" w14:textId="77777777" w:rsidR="0047146B" w:rsidRPr="00A20DBB" w:rsidRDefault="0047146B" w:rsidP="00287FF3">
      <w:pPr>
        <w:rPr>
          <w:sz w:val="22"/>
          <w:szCs w:val="22"/>
        </w:rPr>
      </w:pPr>
    </w:p>
    <w:p w14:paraId="35A02F67" w14:textId="77777777" w:rsidR="00224501" w:rsidRDefault="0047146B" w:rsidP="00287FF3">
      <w:pPr>
        <w:rPr>
          <w:ins w:id="15" w:author="Guy Beaulieu" w:date="2017-12-18T15:50:00Z"/>
          <w:sz w:val="22"/>
          <w:szCs w:val="22"/>
          <w:highlight w:val="yellow"/>
        </w:rPr>
      </w:pPr>
      <w:bookmarkStart w:id="16" w:name="_GoBack"/>
      <w:del w:id="17" w:author="Guy Beaulieu" w:date="2017-12-18T15:50:00Z">
        <w:r w:rsidRPr="002451DA" w:rsidDel="00224501">
          <w:rPr>
            <w:sz w:val="22"/>
            <w:szCs w:val="22"/>
            <w:highlight w:val="yellow"/>
          </w:rPr>
          <w:delText xml:space="preserve">The charts are describing categorical data so shape, center, spread don’t come into play here. </w:delText>
        </w:r>
      </w:del>
      <w:ins w:id="18" w:author="Guy Beaulieu" w:date="2017-12-18T15:50:00Z">
        <w:r w:rsidR="00224501">
          <w:rPr>
            <w:sz w:val="22"/>
            <w:szCs w:val="22"/>
            <w:highlight w:val="yellow"/>
          </w:rPr>
          <w:t xml:space="preserve">(this comment is not necessary) ---- Also please, unhighlight your text!) </w:t>
        </w:r>
      </w:ins>
    </w:p>
    <w:bookmarkEnd w:id="16"/>
    <w:p w14:paraId="230F9F3A" w14:textId="01C763E7" w:rsidR="00E3545F" w:rsidRPr="00A20DBB" w:rsidRDefault="007B73C7" w:rsidP="00287FF3">
      <w:pPr>
        <w:rPr>
          <w:sz w:val="22"/>
          <w:szCs w:val="22"/>
        </w:rPr>
      </w:pPr>
      <w:r w:rsidRPr="002451DA">
        <w:rPr>
          <w:sz w:val="22"/>
          <w:szCs w:val="22"/>
          <w:highlight w:val="yellow"/>
        </w:rPr>
        <w:t>There’s a definite decrease in the homicide rates over the course of the years that these number were recorded.</w:t>
      </w:r>
      <w:r w:rsidRPr="00A20DBB">
        <w:rPr>
          <w:sz w:val="22"/>
          <w:szCs w:val="22"/>
        </w:rPr>
        <w:t xml:space="preserve"> </w:t>
      </w:r>
    </w:p>
    <w:p w14:paraId="295C27FF" w14:textId="1D23461D" w:rsidR="00770620" w:rsidRDefault="003B7798" w:rsidP="00287FF3">
      <w:pPr>
        <w:rPr>
          <w:sz w:val="22"/>
          <w:szCs w:val="22"/>
        </w:rPr>
      </w:pPr>
      <w:r w:rsidRPr="00A20DBB">
        <w:rPr>
          <w:sz w:val="22"/>
          <w:szCs w:val="22"/>
        </w:rPr>
        <w:t xml:space="preserve">In Science vs., there’s a lot of discussion about how firearms are managed by the governments in different countries. In the US, buying a firearm from a registered gun dealer means filling out a simple form that can be returned within days, where the buyer is background checked by poorly maintained data. On top of that, anyone can go out and legally sell a gun privately. In Canada however, there’s no such thing as private purchases like that. All firearms must be purchased through a registered dealer, all owners must carry a license to own that type of gun, and the pool of types of weapons you can purchase is significantly smaller. In Canada, you aren’t likely to find much that isn’t used for hunting purposes or for sport. From this information, we can draw the conclusion that the regulation of guns in Canada and the types of guns you can purchase, decreases the number of firearm related homicides in the country. </w:t>
      </w:r>
    </w:p>
    <w:p w14:paraId="4F7736C1" w14:textId="77777777" w:rsidR="00770620" w:rsidRPr="00770620" w:rsidRDefault="00770620" w:rsidP="00287FF3">
      <w:pPr>
        <w:rPr>
          <w:sz w:val="22"/>
          <w:szCs w:val="22"/>
        </w:rPr>
      </w:pPr>
    </w:p>
    <w:p w14:paraId="2B7C7124" w14:textId="77777777" w:rsidR="00EB2718" w:rsidRPr="00EB2718" w:rsidRDefault="0037567B" w:rsidP="00E3545F">
      <w:pPr>
        <w:pStyle w:val="Heading2"/>
      </w:pPr>
      <w:bookmarkStart w:id="19" w:name="_Toc500707292"/>
      <w:r>
        <w:t>Summarizing the raw data from Canada and the US</w:t>
      </w:r>
      <w:bookmarkEnd w:id="19"/>
    </w:p>
    <w:p w14:paraId="600D428D" w14:textId="77777777" w:rsidR="00445717" w:rsidRDefault="0037567B" w:rsidP="00EF34D4">
      <w:pPr>
        <w:rPr>
          <w:sz w:val="22"/>
          <w:szCs w:val="22"/>
        </w:rPr>
      </w:pPr>
      <w:r w:rsidRPr="00A20DBB">
        <w:rPr>
          <w:sz w:val="22"/>
          <w:szCs w:val="22"/>
        </w:rPr>
        <w:t xml:space="preserve">The following summaries represent the </w:t>
      </w:r>
      <w:r w:rsidR="007B73C7" w:rsidRPr="00A20DBB">
        <w:rPr>
          <w:sz w:val="22"/>
          <w:szCs w:val="22"/>
        </w:rPr>
        <w:t xml:space="preserve">homicide data that was recorded in Canada and the United States. The data is broken down into six different summaries, 3 for each country, showing the total homicides, the firearm homicides, and the handgun specific homicides in each country. These summaries show us what the least amount of homicides we saw in a single year </w:t>
      </w:r>
      <w:r w:rsidR="001C7E67" w:rsidRPr="00A20DBB">
        <w:rPr>
          <w:sz w:val="22"/>
          <w:szCs w:val="22"/>
        </w:rPr>
        <w:t>was</w:t>
      </w:r>
      <w:r w:rsidR="007B73C7" w:rsidRPr="00A20DBB">
        <w:rPr>
          <w:sz w:val="22"/>
          <w:szCs w:val="22"/>
        </w:rPr>
        <w:t xml:space="preserve">, what the maximum amount we saw was, the average across the years, and the first and third quartiles of </w:t>
      </w:r>
      <w:r w:rsidR="001C7E67" w:rsidRPr="00A20DBB">
        <w:rPr>
          <w:sz w:val="22"/>
          <w:szCs w:val="22"/>
        </w:rPr>
        <w:t xml:space="preserve">the </w:t>
      </w:r>
      <w:r w:rsidR="007B73C7" w:rsidRPr="00A20DBB">
        <w:rPr>
          <w:sz w:val="22"/>
          <w:szCs w:val="22"/>
        </w:rPr>
        <w:t xml:space="preserve">data, so we can see where 68% of the data lies. </w:t>
      </w:r>
    </w:p>
    <w:p w14:paraId="77BEF835" w14:textId="77777777" w:rsidR="00445717" w:rsidRDefault="00DB4D47" w:rsidP="00EF34D4">
      <w:pPr>
        <w:rPr>
          <w:sz w:val="22"/>
          <w:szCs w:val="22"/>
        </w:rPr>
      </w:pPr>
      <w:r w:rsidRPr="00A20DBB">
        <w:rPr>
          <w:sz w:val="22"/>
          <w:szCs w:val="22"/>
        </w:rPr>
        <w:t xml:space="preserve">These summaries tie in to what Science vs. had to say about </w:t>
      </w:r>
      <w:r w:rsidR="00A20DBB">
        <w:rPr>
          <w:sz w:val="22"/>
          <w:szCs w:val="22"/>
        </w:rPr>
        <w:t>the proportion of homicides that were committed using firearms</w:t>
      </w:r>
      <w:r w:rsidR="00EF34D4" w:rsidRPr="00A20DBB">
        <w:rPr>
          <w:sz w:val="22"/>
          <w:szCs w:val="22"/>
        </w:rPr>
        <w:t xml:space="preserve"> </w:t>
      </w:r>
      <w:r w:rsidR="00A20DBB">
        <w:rPr>
          <w:sz w:val="22"/>
          <w:szCs w:val="22"/>
        </w:rPr>
        <w:t xml:space="preserve">in the US. They said that over 50% of homicides in the US are caused by firearms, which holds up in the data that we see here. According to this data set, </w:t>
      </w:r>
      <w:r w:rsidR="00A20DBB">
        <w:rPr>
          <w:sz w:val="22"/>
          <w:szCs w:val="22"/>
        </w:rPr>
        <w:lastRenderedPageBreak/>
        <w:t xml:space="preserve">firearms accounted for on average 68% of all homicides in the US. </w:t>
      </w:r>
      <w:r w:rsidR="00445717">
        <w:rPr>
          <w:sz w:val="22"/>
          <w:szCs w:val="22"/>
        </w:rPr>
        <w:t xml:space="preserve">This is compared to Canada where firearms only accounted for approximately 31% of all homicides from 2005 to 2014. This is a significant different when Canada is one of the leading countries in the world in terms of number of guns per capita. </w:t>
      </w:r>
    </w:p>
    <w:p w14:paraId="7444F30D" w14:textId="77777777" w:rsidR="005A7797" w:rsidRDefault="005A7797" w:rsidP="00EF34D4">
      <w:pPr>
        <w:rPr>
          <w:sz w:val="22"/>
          <w:szCs w:val="22"/>
        </w:rPr>
      </w:pPr>
    </w:p>
    <w:p w14:paraId="142D25D9" w14:textId="77777777" w:rsidR="005A7797" w:rsidRDefault="005A7797" w:rsidP="00EF34D4">
      <w:pPr>
        <w:rPr>
          <w:sz w:val="22"/>
          <w:szCs w:val="22"/>
        </w:rPr>
      </w:pPr>
    </w:p>
    <w:p w14:paraId="2311AD81" w14:textId="77777777" w:rsidR="005A7797" w:rsidRDefault="005A7797" w:rsidP="00EF34D4">
      <w:pPr>
        <w:rPr>
          <w:sz w:val="22"/>
          <w:szCs w:val="22"/>
        </w:rPr>
      </w:pPr>
    </w:p>
    <w:p w14:paraId="783A0620" w14:textId="77777777" w:rsidR="005A7797" w:rsidRDefault="005A7797" w:rsidP="00EF34D4">
      <w:pPr>
        <w:rPr>
          <w:sz w:val="22"/>
          <w:szCs w:val="22"/>
        </w:rPr>
      </w:pPr>
    </w:p>
    <w:p w14:paraId="6509F8C7" w14:textId="77777777" w:rsidR="0022279F" w:rsidRPr="00A20DBB" w:rsidRDefault="0022279F" w:rsidP="00EF34D4">
      <w:pPr>
        <w:rPr>
          <w:sz w:val="22"/>
          <w:szCs w:val="22"/>
        </w:rPr>
      </w:pPr>
    </w:p>
    <w:tbl>
      <w:tblPr>
        <w:tblStyle w:val="GridTable4-Accent1"/>
        <w:tblpPr w:leftFromText="180" w:rightFromText="180" w:vertAnchor="text" w:horzAnchor="margin" w:tblpY="-58"/>
        <w:tblW w:w="0" w:type="auto"/>
        <w:tblLook w:val="04A0" w:firstRow="1" w:lastRow="0" w:firstColumn="1" w:lastColumn="0" w:noHBand="0" w:noVBand="1"/>
      </w:tblPr>
      <w:tblGrid>
        <w:gridCol w:w="1420"/>
        <w:gridCol w:w="1420"/>
        <w:gridCol w:w="1420"/>
        <w:gridCol w:w="1420"/>
        <w:gridCol w:w="1421"/>
        <w:gridCol w:w="1421"/>
      </w:tblGrid>
      <w:tr w:rsidR="0022279F" w14:paraId="76136306" w14:textId="77777777" w:rsidTr="00222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14:paraId="4A99CD93" w14:textId="77777777" w:rsidR="0022279F" w:rsidRPr="00EF34D4" w:rsidRDefault="0022279F" w:rsidP="0022279F">
            <w:pPr>
              <w:keepNext/>
              <w:rPr>
                <w:sz w:val="22"/>
                <w:szCs w:val="22"/>
              </w:rPr>
            </w:pPr>
          </w:p>
        </w:tc>
        <w:tc>
          <w:tcPr>
            <w:tcW w:w="1420" w:type="dxa"/>
          </w:tcPr>
          <w:p w14:paraId="09704DBB" w14:textId="77777777" w:rsidR="0022279F" w:rsidRPr="00EF34D4" w:rsidRDefault="0022279F" w:rsidP="0022279F">
            <w:pPr>
              <w:keepNext/>
              <w:cnfStyle w:val="100000000000" w:firstRow="1" w:lastRow="0" w:firstColumn="0" w:lastColumn="0" w:oddVBand="0" w:evenVBand="0" w:oddHBand="0" w:evenHBand="0" w:firstRowFirstColumn="0" w:firstRowLastColumn="0" w:lastRowFirstColumn="0" w:lastRowLastColumn="0"/>
              <w:rPr>
                <w:sz w:val="22"/>
                <w:szCs w:val="22"/>
              </w:rPr>
            </w:pPr>
            <w:r w:rsidRPr="00EF34D4">
              <w:rPr>
                <w:sz w:val="22"/>
                <w:szCs w:val="22"/>
              </w:rPr>
              <w:t>Minimum</w:t>
            </w:r>
          </w:p>
        </w:tc>
        <w:tc>
          <w:tcPr>
            <w:tcW w:w="1420" w:type="dxa"/>
          </w:tcPr>
          <w:p w14:paraId="3462C3CB" w14:textId="77777777" w:rsidR="0022279F" w:rsidRPr="00EF34D4" w:rsidRDefault="0022279F" w:rsidP="0022279F">
            <w:pPr>
              <w:keepNext/>
              <w:cnfStyle w:val="100000000000" w:firstRow="1" w:lastRow="0" w:firstColumn="0" w:lastColumn="0" w:oddVBand="0" w:evenVBand="0" w:oddHBand="0" w:evenHBand="0" w:firstRowFirstColumn="0" w:firstRowLastColumn="0" w:lastRowFirstColumn="0" w:lastRowLastColumn="0"/>
              <w:rPr>
                <w:sz w:val="22"/>
                <w:szCs w:val="22"/>
              </w:rPr>
            </w:pPr>
            <w:r w:rsidRPr="00EF34D4">
              <w:rPr>
                <w:sz w:val="22"/>
                <w:szCs w:val="22"/>
              </w:rPr>
              <w:t>1</w:t>
            </w:r>
            <w:r w:rsidRPr="00EF34D4">
              <w:rPr>
                <w:sz w:val="22"/>
                <w:szCs w:val="22"/>
                <w:vertAlign w:val="superscript"/>
              </w:rPr>
              <w:t>st</w:t>
            </w:r>
            <w:r w:rsidRPr="00EF34D4">
              <w:rPr>
                <w:sz w:val="22"/>
                <w:szCs w:val="22"/>
              </w:rPr>
              <w:t xml:space="preserve"> quartile</w:t>
            </w:r>
          </w:p>
        </w:tc>
        <w:tc>
          <w:tcPr>
            <w:tcW w:w="1420" w:type="dxa"/>
          </w:tcPr>
          <w:p w14:paraId="4BFE19D0" w14:textId="77777777" w:rsidR="0022279F" w:rsidRPr="00EF34D4" w:rsidRDefault="0022279F" w:rsidP="0022279F">
            <w:pPr>
              <w:keepNext/>
              <w:cnfStyle w:val="100000000000" w:firstRow="1" w:lastRow="0" w:firstColumn="0" w:lastColumn="0" w:oddVBand="0" w:evenVBand="0" w:oddHBand="0" w:evenHBand="0" w:firstRowFirstColumn="0" w:firstRowLastColumn="0" w:lastRowFirstColumn="0" w:lastRowLastColumn="0"/>
              <w:rPr>
                <w:sz w:val="22"/>
                <w:szCs w:val="22"/>
              </w:rPr>
            </w:pPr>
            <w:r w:rsidRPr="00EF34D4">
              <w:rPr>
                <w:sz w:val="22"/>
                <w:szCs w:val="22"/>
              </w:rPr>
              <w:t xml:space="preserve">Mean </w:t>
            </w:r>
          </w:p>
        </w:tc>
        <w:tc>
          <w:tcPr>
            <w:tcW w:w="1421" w:type="dxa"/>
          </w:tcPr>
          <w:p w14:paraId="6E311CF2" w14:textId="77777777" w:rsidR="0022279F" w:rsidRPr="00EF34D4" w:rsidRDefault="0022279F" w:rsidP="0022279F">
            <w:pPr>
              <w:keepNext/>
              <w:cnfStyle w:val="100000000000" w:firstRow="1" w:lastRow="0" w:firstColumn="0" w:lastColumn="0" w:oddVBand="0" w:evenVBand="0" w:oddHBand="0" w:evenHBand="0" w:firstRowFirstColumn="0" w:firstRowLastColumn="0" w:lastRowFirstColumn="0" w:lastRowLastColumn="0"/>
              <w:rPr>
                <w:sz w:val="22"/>
                <w:szCs w:val="22"/>
              </w:rPr>
            </w:pPr>
            <w:r w:rsidRPr="00EF34D4">
              <w:rPr>
                <w:sz w:val="22"/>
                <w:szCs w:val="22"/>
              </w:rPr>
              <w:t>3</w:t>
            </w:r>
            <w:r w:rsidRPr="00EF34D4">
              <w:rPr>
                <w:sz w:val="22"/>
                <w:szCs w:val="22"/>
                <w:vertAlign w:val="superscript"/>
              </w:rPr>
              <w:t>rd</w:t>
            </w:r>
            <w:r w:rsidRPr="00EF34D4">
              <w:rPr>
                <w:sz w:val="22"/>
                <w:szCs w:val="22"/>
              </w:rPr>
              <w:t xml:space="preserve"> quartile</w:t>
            </w:r>
          </w:p>
        </w:tc>
        <w:tc>
          <w:tcPr>
            <w:tcW w:w="1421" w:type="dxa"/>
          </w:tcPr>
          <w:p w14:paraId="6D306EB1" w14:textId="77777777" w:rsidR="0022279F" w:rsidRPr="00EF34D4" w:rsidRDefault="0022279F" w:rsidP="0022279F">
            <w:pPr>
              <w:keepNext/>
              <w:cnfStyle w:val="100000000000" w:firstRow="1" w:lastRow="0" w:firstColumn="0" w:lastColumn="0" w:oddVBand="0" w:evenVBand="0" w:oddHBand="0" w:evenHBand="0" w:firstRowFirstColumn="0" w:firstRowLastColumn="0" w:lastRowFirstColumn="0" w:lastRowLastColumn="0"/>
              <w:rPr>
                <w:sz w:val="22"/>
                <w:szCs w:val="22"/>
              </w:rPr>
            </w:pPr>
            <w:r w:rsidRPr="00EF34D4">
              <w:rPr>
                <w:sz w:val="22"/>
                <w:szCs w:val="22"/>
              </w:rPr>
              <w:t>Maximum</w:t>
            </w:r>
          </w:p>
        </w:tc>
      </w:tr>
      <w:tr w:rsidR="0022279F" w14:paraId="091E8C33" w14:textId="77777777" w:rsidTr="00222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14:paraId="60CADE94" w14:textId="77777777" w:rsidR="0022279F" w:rsidRPr="0022279F" w:rsidRDefault="0022279F" w:rsidP="0022279F">
            <w:pPr>
              <w:keepNext/>
            </w:pPr>
            <w:r w:rsidRPr="0022279F">
              <w:t>Canadian Handgun Homicides</w:t>
            </w:r>
          </w:p>
        </w:tc>
        <w:tc>
          <w:tcPr>
            <w:tcW w:w="1420" w:type="dxa"/>
          </w:tcPr>
          <w:p w14:paraId="61C9C847"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2.56</w:t>
            </w:r>
          </w:p>
        </w:tc>
        <w:tc>
          <w:tcPr>
            <w:tcW w:w="1420" w:type="dxa"/>
          </w:tcPr>
          <w:p w14:paraId="151536F2"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2.96</w:t>
            </w:r>
          </w:p>
        </w:tc>
        <w:tc>
          <w:tcPr>
            <w:tcW w:w="1420" w:type="dxa"/>
          </w:tcPr>
          <w:p w14:paraId="69E98BA6"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3.274</w:t>
            </w:r>
          </w:p>
        </w:tc>
        <w:tc>
          <w:tcPr>
            <w:tcW w:w="1421" w:type="dxa"/>
          </w:tcPr>
          <w:p w14:paraId="3F9F3FD0"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3.8</w:t>
            </w:r>
          </w:p>
        </w:tc>
        <w:tc>
          <w:tcPr>
            <w:tcW w:w="1421" w:type="dxa"/>
          </w:tcPr>
          <w:p w14:paraId="5B5FE69A"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4.07</w:t>
            </w:r>
          </w:p>
        </w:tc>
      </w:tr>
      <w:tr w:rsidR="0022279F" w14:paraId="4D8C4A0E" w14:textId="77777777" w:rsidTr="0022279F">
        <w:tc>
          <w:tcPr>
            <w:cnfStyle w:val="001000000000" w:firstRow="0" w:lastRow="0" w:firstColumn="1" w:lastColumn="0" w:oddVBand="0" w:evenVBand="0" w:oddHBand="0" w:evenHBand="0" w:firstRowFirstColumn="0" w:firstRowLastColumn="0" w:lastRowFirstColumn="0" w:lastRowLastColumn="0"/>
            <w:tcW w:w="1420" w:type="dxa"/>
          </w:tcPr>
          <w:p w14:paraId="73F5235E" w14:textId="77777777" w:rsidR="0022279F" w:rsidRPr="0022279F" w:rsidRDefault="0022279F" w:rsidP="0022279F">
            <w:pPr>
              <w:keepNext/>
            </w:pPr>
            <w:r w:rsidRPr="0022279F">
              <w:t>Canadian Firearm Homicides</w:t>
            </w:r>
          </w:p>
        </w:tc>
        <w:tc>
          <w:tcPr>
            <w:tcW w:w="1420" w:type="dxa"/>
          </w:tcPr>
          <w:p w14:paraId="1E5AB8BF"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3.85</w:t>
            </w:r>
          </w:p>
        </w:tc>
        <w:tc>
          <w:tcPr>
            <w:tcW w:w="1420" w:type="dxa"/>
          </w:tcPr>
          <w:p w14:paraId="196E4AEF"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4.61</w:t>
            </w:r>
          </w:p>
        </w:tc>
        <w:tc>
          <w:tcPr>
            <w:tcW w:w="1420" w:type="dxa"/>
          </w:tcPr>
          <w:p w14:paraId="373D7A9B"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5.292</w:t>
            </w:r>
          </w:p>
        </w:tc>
        <w:tc>
          <w:tcPr>
            <w:tcW w:w="1421" w:type="dxa"/>
          </w:tcPr>
          <w:p w14:paraId="4C956699"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5.87</w:t>
            </w:r>
          </w:p>
        </w:tc>
        <w:tc>
          <w:tcPr>
            <w:tcW w:w="1421" w:type="dxa"/>
          </w:tcPr>
          <w:p w14:paraId="1A8DD0B4"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6.96</w:t>
            </w:r>
          </w:p>
        </w:tc>
      </w:tr>
      <w:tr w:rsidR="0022279F" w14:paraId="15009016" w14:textId="77777777" w:rsidTr="00222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14:paraId="1A01CB90" w14:textId="77777777" w:rsidR="0022279F" w:rsidRPr="0022279F" w:rsidRDefault="0022279F" w:rsidP="0022279F">
            <w:pPr>
              <w:keepNext/>
            </w:pPr>
            <w:r w:rsidRPr="0022279F">
              <w:t>Total Canadian Homicides</w:t>
            </w:r>
          </w:p>
        </w:tc>
        <w:tc>
          <w:tcPr>
            <w:tcW w:w="1420" w:type="dxa"/>
          </w:tcPr>
          <w:p w14:paraId="51EB09EF"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14.54</w:t>
            </w:r>
          </w:p>
        </w:tc>
        <w:tc>
          <w:tcPr>
            <w:tcW w:w="1420" w:type="dxa"/>
          </w:tcPr>
          <w:p w14:paraId="40E8FFA0"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15.74</w:t>
            </w:r>
          </w:p>
        </w:tc>
        <w:tc>
          <w:tcPr>
            <w:tcW w:w="1420" w:type="dxa"/>
          </w:tcPr>
          <w:p w14:paraId="45A362E2"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17.262</w:t>
            </w:r>
          </w:p>
        </w:tc>
        <w:tc>
          <w:tcPr>
            <w:tcW w:w="1421" w:type="dxa"/>
          </w:tcPr>
          <w:p w14:paraId="28155610"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18.4</w:t>
            </w:r>
          </w:p>
        </w:tc>
        <w:tc>
          <w:tcPr>
            <w:tcW w:w="1421" w:type="dxa"/>
          </w:tcPr>
          <w:p w14:paraId="5593751C"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20.62</w:t>
            </w:r>
          </w:p>
        </w:tc>
      </w:tr>
      <w:tr w:rsidR="0022279F" w14:paraId="40853D5F" w14:textId="77777777" w:rsidTr="0022279F">
        <w:tc>
          <w:tcPr>
            <w:cnfStyle w:val="001000000000" w:firstRow="0" w:lastRow="0" w:firstColumn="1" w:lastColumn="0" w:oddVBand="0" w:evenVBand="0" w:oddHBand="0" w:evenHBand="0" w:firstRowFirstColumn="0" w:firstRowLastColumn="0" w:lastRowFirstColumn="0" w:lastRowLastColumn="0"/>
            <w:tcW w:w="1420" w:type="dxa"/>
          </w:tcPr>
          <w:p w14:paraId="51A45875" w14:textId="77777777" w:rsidR="0022279F" w:rsidRPr="0022279F" w:rsidRDefault="0022279F" w:rsidP="0022279F">
            <w:pPr>
              <w:keepNext/>
            </w:pPr>
            <w:r w:rsidRPr="0022279F">
              <w:t>American Handgun Homicides</w:t>
            </w:r>
          </w:p>
        </w:tc>
        <w:tc>
          <w:tcPr>
            <w:tcW w:w="1420" w:type="dxa"/>
          </w:tcPr>
          <w:p w14:paraId="28E270C0"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17.44</w:t>
            </w:r>
          </w:p>
        </w:tc>
        <w:tc>
          <w:tcPr>
            <w:tcW w:w="1420" w:type="dxa"/>
          </w:tcPr>
          <w:p w14:paraId="120C2CFA"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19.77</w:t>
            </w:r>
          </w:p>
        </w:tc>
        <w:tc>
          <w:tcPr>
            <w:tcW w:w="1420" w:type="dxa"/>
          </w:tcPr>
          <w:p w14:paraId="78262146"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21.563</w:t>
            </w:r>
          </w:p>
        </w:tc>
        <w:tc>
          <w:tcPr>
            <w:tcW w:w="1421" w:type="dxa"/>
          </w:tcPr>
          <w:p w14:paraId="69D76BF2"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24.53</w:t>
            </w:r>
          </w:p>
        </w:tc>
        <w:tc>
          <w:tcPr>
            <w:tcW w:w="1421" w:type="dxa"/>
          </w:tcPr>
          <w:p w14:paraId="085503F3"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26.24</w:t>
            </w:r>
          </w:p>
        </w:tc>
      </w:tr>
      <w:tr w:rsidR="0022279F" w14:paraId="60EC8C6A" w14:textId="77777777" w:rsidTr="00222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14:paraId="529032E9" w14:textId="77777777" w:rsidR="0022279F" w:rsidRPr="0022279F" w:rsidRDefault="0022279F" w:rsidP="0022279F">
            <w:pPr>
              <w:keepNext/>
            </w:pPr>
            <w:r w:rsidRPr="0022279F">
              <w:t>American Firearm Homicides</w:t>
            </w:r>
          </w:p>
        </w:tc>
        <w:tc>
          <w:tcPr>
            <w:tcW w:w="1420" w:type="dxa"/>
          </w:tcPr>
          <w:p w14:paraId="00FE06D7"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25.47</w:t>
            </w:r>
          </w:p>
        </w:tc>
        <w:tc>
          <w:tcPr>
            <w:tcW w:w="1420" w:type="dxa"/>
          </w:tcPr>
          <w:p w14:paraId="2C5912B0"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27.76</w:t>
            </w:r>
          </w:p>
        </w:tc>
        <w:tc>
          <w:tcPr>
            <w:tcW w:w="1420" w:type="dxa"/>
          </w:tcPr>
          <w:p w14:paraId="702EC6B3"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30.024</w:t>
            </w:r>
          </w:p>
        </w:tc>
        <w:tc>
          <w:tcPr>
            <w:tcW w:w="1421" w:type="dxa"/>
          </w:tcPr>
          <w:p w14:paraId="4D89A16C"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33.59</w:t>
            </w:r>
          </w:p>
        </w:tc>
        <w:tc>
          <w:tcPr>
            <w:tcW w:w="1421" w:type="dxa"/>
          </w:tcPr>
          <w:p w14:paraId="34028D1E"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34.35</w:t>
            </w:r>
          </w:p>
        </w:tc>
      </w:tr>
      <w:tr w:rsidR="0022279F" w14:paraId="31067E50" w14:textId="77777777" w:rsidTr="0022279F">
        <w:tc>
          <w:tcPr>
            <w:cnfStyle w:val="001000000000" w:firstRow="0" w:lastRow="0" w:firstColumn="1" w:lastColumn="0" w:oddVBand="0" w:evenVBand="0" w:oddHBand="0" w:evenHBand="0" w:firstRowFirstColumn="0" w:firstRowLastColumn="0" w:lastRowFirstColumn="0" w:lastRowLastColumn="0"/>
            <w:tcW w:w="1420" w:type="dxa"/>
          </w:tcPr>
          <w:p w14:paraId="6DD3BA83" w14:textId="77777777" w:rsidR="0022279F" w:rsidRPr="0022279F" w:rsidRDefault="0022279F" w:rsidP="0022279F">
            <w:pPr>
              <w:keepNext/>
            </w:pPr>
            <w:r w:rsidRPr="0022279F">
              <w:t>Total American Homicides</w:t>
            </w:r>
          </w:p>
        </w:tc>
        <w:tc>
          <w:tcPr>
            <w:tcW w:w="1420" w:type="dxa"/>
          </w:tcPr>
          <w:p w14:paraId="6EA72507"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37.51</w:t>
            </w:r>
          </w:p>
        </w:tc>
        <w:tc>
          <w:tcPr>
            <w:tcW w:w="1420" w:type="dxa"/>
          </w:tcPr>
          <w:p w14:paraId="1D447E0C"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41.03</w:t>
            </w:r>
          </w:p>
        </w:tc>
        <w:tc>
          <w:tcPr>
            <w:tcW w:w="1420" w:type="dxa"/>
          </w:tcPr>
          <w:p w14:paraId="67A4599D"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44.26</w:t>
            </w:r>
          </w:p>
        </w:tc>
        <w:tc>
          <w:tcPr>
            <w:tcW w:w="1421" w:type="dxa"/>
          </w:tcPr>
          <w:p w14:paraId="270ED246"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49.46</w:t>
            </w:r>
          </w:p>
        </w:tc>
        <w:tc>
          <w:tcPr>
            <w:tcW w:w="1421" w:type="dxa"/>
          </w:tcPr>
          <w:p w14:paraId="7EA59307"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50.6</w:t>
            </w:r>
          </w:p>
        </w:tc>
      </w:tr>
    </w:tbl>
    <w:p w14:paraId="612885D2" w14:textId="77777777" w:rsidR="0022279F" w:rsidRPr="0022279F" w:rsidRDefault="00E1212F" w:rsidP="0022279F">
      <w:pPr>
        <w:pStyle w:val="Heading2"/>
      </w:pPr>
      <w:bookmarkStart w:id="20" w:name="_Toc500707293"/>
      <w:r>
        <w:t>Comparing population groups</w:t>
      </w:r>
      <w:bookmarkEnd w:id="20"/>
    </w:p>
    <w:p w14:paraId="6AA2C36B" w14:textId="7419175E" w:rsidR="0022279F" w:rsidRDefault="00C37F6F" w:rsidP="0022279F">
      <w:pPr>
        <w:rPr>
          <w:sz w:val="22"/>
          <w:szCs w:val="22"/>
        </w:rPr>
      </w:pPr>
      <w:r w:rsidRPr="00445717">
        <w:rPr>
          <w:sz w:val="22"/>
          <w:szCs w:val="22"/>
        </w:rPr>
        <w:t xml:space="preserve">The following </w:t>
      </w:r>
      <w:r w:rsidR="00B737CC" w:rsidRPr="00445717">
        <w:rPr>
          <w:sz w:val="22"/>
          <w:szCs w:val="22"/>
        </w:rPr>
        <w:t xml:space="preserve">box plot represents the normalized data </w:t>
      </w:r>
      <w:r w:rsidR="002A61CD" w:rsidRPr="00445717">
        <w:rPr>
          <w:sz w:val="22"/>
          <w:szCs w:val="22"/>
        </w:rPr>
        <w:t>of the firearm homicides in Canada and in the US. We can see here that even though we’re looking at the normalized data, Canada’s maximum number of firearm homicides in a single year never comes close to hitting the minimum firearm homicides observed in the US in one year. The mean number of firearm homicides in the US is 30/1000000 people, while in Canada it’s only down at 5/1000000 people.</w:t>
      </w:r>
      <w:r w:rsidR="0022279F">
        <w:rPr>
          <w:sz w:val="22"/>
          <w:szCs w:val="22"/>
        </w:rPr>
        <w:t xml:space="preserve"> If we were to make histograms of these datasets, we would expect to see Canada </w:t>
      </w:r>
      <w:r w:rsidR="002451DA">
        <w:rPr>
          <w:sz w:val="22"/>
          <w:szCs w:val="22"/>
        </w:rPr>
        <w:t xml:space="preserve">being unimodal and nearly symmetric – indicating no change, </w:t>
      </w:r>
      <w:r w:rsidR="0022279F">
        <w:rPr>
          <w:sz w:val="22"/>
          <w:szCs w:val="22"/>
        </w:rPr>
        <w:t>and the US having a slight skew to the right indicating a decreasing amount of homicides.</w:t>
      </w:r>
    </w:p>
    <w:p w14:paraId="012FE2ED" w14:textId="77777777" w:rsidR="0022279F" w:rsidRDefault="0022279F" w:rsidP="0022279F">
      <w:pPr>
        <w:keepNext/>
      </w:pPr>
      <w:r>
        <w:rPr>
          <w:noProof/>
          <w:lang w:val="en-US"/>
        </w:rPr>
        <w:lastRenderedPageBreak/>
        <mc:AlternateContent>
          <mc:Choice Requires="cx1">
            <w:drawing>
              <wp:inline distT="0" distB="0" distL="0" distR="0" wp14:anchorId="7FB54AF7" wp14:editId="3F89D93A">
                <wp:extent cx="5467350" cy="2419350"/>
                <wp:effectExtent l="0" t="0" r="0" b="0"/>
                <wp:docPr id="5" name="Chart 5"/>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7FB54AF7" wp14:editId="3F89D93A">
                <wp:extent cx="5467350" cy="2419350"/>
                <wp:effectExtent l="0" t="0" r="0" b="0"/>
                <wp:docPr id="5" name="Chart 5"/>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pic:cNvPicPr>
                          <a:picLocks noGrp="1" noRot="1" noChangeAspect="1" noMove="1" noResize="1" noEditPoints="1" noAdjustHandles="1" noChangeArrowheads="1" noChangeShapeType="1"/>
                        </pic:cNvPicPr>
                      </pic:nvPicPr>
                      <pic:blipFill>
                        <a:blip r:embed="rId14"/>
                        <a:stretch>
                          <a:fillRect/>
                        </a:stretch>
                      </pic:blipFill>
                      <pic:spPr>
                        <a:xfrm>
                          <a:off x="0" y="0"/>
                          <a:ext cx="5467350" cy="2419350"/>
                        </a:xfrm>
                        <a:prstGeom prst="rect">
                          <a:avLst/>
                        </a:prstGeom>
                      </pic:spPr>
                    </pic:pic>
                  </a:graphicData>
                </a:graphic>
              </wp:inline>
            </w:drawing>
          </mc:Fallback>
        </mc:AlternateContent>
      </w:r>
    </w:p>
    <w:p w14:paraId="252145A9" w14:textId="364B529F" w:rsidR="0022279F" w:rsidRDefault="0022279F" w:rsidP="0022279F">
      <w:pPr>
        <w:pStyle w:val="Caption"/>
      </w:pPr>
      <w:bookmarkStart w:id="21" w:name="_Toc499833836"/>
      <w:r>
        <w:t xml:space="preserve">Figure </w:t>
      </w:r>
      <w:r w:rsidR="0087235C">
        <w:fldChar w:fldCharType="begin"/>
      </w:r>
      <w:r w:rsidR="0087235C">
        <w:instrText xml:space="preserve"> SEQ Figure \* ARABIC </w:instrText>
      </w:r>
      <w:r w:rsidR="0087235C">
        <w:fldChar w:fldCharType="separate"/>
      </w:r>
      <w:r w:rsidR="00B37340">
        <w:rPr>
          <w:noProof/>
        </w:rPr>
        <w:t>6</w:t>
      </w:r>
      <w:r w:rsidR="0087235C">
        <w:rPr>
          <w:noProof/>
        </w:rPr>
        <w:fldChar w:fldCharType="end"/>
      </w:r>
      <w:r>
        <w:t>: Normalized data comparing firearm homicide number in Canada and the US</w:t>
      </w:r>
      <w:bookmarkEnd w:id="21"/>
    </w:p>
    <w:p w14:paraId="087A3AA4" w14:textId="64B39460" w:rsidR="00E1212F" w:rsidRDefault="002A61CD" w:rsidP="0084606A">
      <w:pPr>
        <w:rPr>
          <w:sz w:val="22"/>
          <w:szCs w:val="22"/>
        </w:rPr>
      </w:pPr>
      <w:r w:rsidRPr="00445717">
        <w:rPr>
          <w:sz w:val="22"/>
          <w:szCs w:val="22"/>
        </w:rPr>
        <w:t xml:space="preserve"> </w:t>
      </w:r>
      <w:r w:rsidR="00DB4D47" w:rsidRPr="00445717">
        <w:rPr>
          <w:sz w:val="22"/>
          <w:szCs w:val="22"/>
        </w:rPr>
        <w:t xml:space="preserve">In the next boxplot, we observe the mean number of total homicides in Canada and the US. The US averages around 43 homicides per 1000000 people, while Canada is at ~18/1000000. This means that Canada, although it has significantly less firearm homicides than the US, it has a little less than half as many total homicides. This ties in to something that was mentioned in the Science vs. podcast. While we don’t see </w:t>
      </w:r>
      <w:ins w:id="22" w:author="Guy Beaulieu" w:date="2017-12-18T15:53:00Z">
        <w:r w:rsidR="009A5090">
          <w:rPr>
            <w:sz w:val="22"/>
            <w:szCs w:val="22"/>
          </w:rPr>
          <w:t xml:space="preserve">the </w:t>
        </w:r>
      </w:ins>
      <w:r w:rsidR="00DB4D47" w:rsidRPr="00445717">
        <w:rPr>
          <w:sz w:val="22"/>
          <w:szCs w:val="22"/>
        </w:rPr>
        <w:t xml:space="preserve">crime rates appear in these data sets at all, we can say that increased homicide rate might be because of the fact that a gun is far more likely to be between two people during potentially dangerous encounter, whether it’s a burglary, an assault, or any other type of crime. Having the gun between the two people automatically increases the odds of that crime turning fatal, and in Canada you can’t open carry a weapon, and at home it must be under lock and key. So, while Canada can have plenty of other weapons between an attacker and a victim, a firearm is far less likely, potentially leading to lower homicide rates. </w:t>
      </w:r>
    </w:p>
    <w:p w14:paraId="5428672D" w14:textId="77777777" w:rsidR="0084606A" w:rsidRDefault="0084606A" w:rsidP="0084606A">
      <w:pPr>
        <w:keepNext/>
      </w:pPr>
      <w:r>
        <w:rPr>
          <w:noProof/>
          <w:lang w:val="en-US"/>
        </w:rPr>
        <w:lastRenderedPageBreak/>
        <mc:AlternateContent>
          <mc:Choice Requires="cx1">
            <w:drawing>
              <wp:inline distT="0" distB="0" distL="0" distR="0" wp14:anchorId="3A7F2251" wp14:editId="3A5440DD">
                <wp:extent cx="5511800" cy="2743200"/>
                <wp:effectExtent l="0" t="0" r="12700" b="0"/>
                <wp:docPr id="7" name="Chart 7"/>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4AB95C67" wp14:editId="441AB28F">
                <wp:extent cx="5511800" cy="2743200"/>
                <wp:effectExtent l="0" t="0" r="12700" b="0"/>
                <wp:docPr id="7" name="Chart 7"/>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Chart 7"/>
                        <pic:cNvPicPr>
                          <a:picLocks noGrp="1" noRot="1" noChangeAspect="1" noMove="1" noResize="1" noEditPoints="1" noAdjustHandles="1" noChangeArrowheads="1" noChangeShapeType="1"/>
                        </pic:cNvPicPr>
                      </pic:nvPicPr>
                      <pic:blipFill>
                        <a:blip r:embed="rId16"/>
                        <a:stretch>
                          <a:fillRect/>
                        </a:stretch>
                      </pic:blipFill>
                      <pic:spPr>
                        <a:xfrm>
                          <a:off x="0" y="0"/>
                          <a:ext cx="5511800" cy="2743200"/>
                        </a:xfrm>
                        <a:prstGeom prst="rect">
                          <a:avLst/>
                        </a:prstGeom>
                      </pic:spPr>
                    </pic:pic>
                  </a:graphicData>
                </a:graphic>
              </wp:inline>
            </w:drawing>
          </mc:Fallback>
        </mc:AlternateContent>
      </w:r>
    </w:p>
    <w:p w14:paraId="2D0B1762" w14:textId="53850CE4" w:rsidR="0084606A" w:rsidRDefault="0084606A" w:rsidP="0084606A">
      <w:pPr>
        <w:pStyle w:val="Caption"/>
      </w:pPr>
      <w:bookmarkStart w:id="23" w:name="_Toc499833837"/>
      <w:r>
        <w:t xml:space="preserve">Figure </w:t>
      </w:r>
      <w:r w:rsidR="0087235C">
        <w:fldChar w:fldCharType="begin"/>
      </w:r>
      <w:r w:rsidR="0087235C">
        <w:instrText xml:space="preserve"> SEQ Figure \* ARABIC </w:instrText>
      </w:r>
      <w:r w:rsidR="0087235C">
        <w:fldChar w:fldCharType="separate"/>
      </w:r>
      <w:r w:rsidR="00B37340">
        <w:rPr>
          <w:noProof/>
        </w:rPr>
        <w:t>7</w:t>
      </w:r>
      <w:r w:rsidR="0087235C">
        <w:rPr>
          <w:noProof/>
        </w:rPr>
        <w:fldChar w:fldCharType="end"/>
      </w:r>
      <w:r>
        <w:t xml:space="preserve">: </w:t>
      </w:r>
      <w:r w:rsidRPr="00302B56">
        <w:t>Normalized data comparing total number of homicides in Canada and the US</w:t>
      </w:r>
      <w:r>
        <w:t>.</w:t>
      </w:r>
      <w:bookmarkEnd w:id="23"/>
    </w:p>
    <w:p w14:paraId="1D8CC74C" w14:textId="77777777" w:rsidR="00D57A57" w:rsidRDefault="00D57A57" w:rsidP="00E1212F">
      <w:pPr>
        <w:pStyle w:val="Caption"/>
      </w:pPr>
    </w:p>
    <w:p w14:paraId="3CC66708" w14:textId="77777777" w:rsidR="00E3545F" w:rsidRDefault="00E3545F" w:rsidP="00E3545F"/>
    <w:p w14:paraId="226B6F21" w14:textId="77777777" w:rsidR="00E3545F" w:rsidRDefault="00E3545F" w:rsidP="00E3545F"/>
    <w:p w14:paraId="0E931AEF" w14:textId="77777777" w:rsidR="008E1B5F" w:rsidRDefault="008E1B5F" w:rsidP="00E3545F"/>
    <w:p w14:paraId="3C7D036A" w14:textId="77777777" w:rsidR="008E1B5F" w:rsidRDefault="008E1B5F" w:rsidP="00E3545F"/>
    <w:p w14:paraId="22F8C304" w14:textId="77777777" w:rsidR="008E1B5F" w:rsidRDefault="008E1B5F" w:rsidP="00E3545F"/>
    <w:p w14:paraId="3C5E2B33" w14:textId="77777777" w:rsidR="008E1B5F" w:rsidRDefault="008E1B5F" w:rsidP="00E3545F"/>
    <w:p w14:paraId="03AC0698" w14:textId="77777777" w:rsidR="008E1B5F" w:rsidRDefault="008E1B5F" w:rsidP="00E3545F"/>
    <w:p w14:paraId="79859822" w14:textId="77777777" w:rsidR="00E3545F" w:rsidRDefault="00E3545F" w:rsidP="00E3545F">
      <w:pPr>
        <w:pStyle w:val="Heading1"/>
      </w:pPr>
      <w:bookmarkStart w:id="24" w:name="_Toc500707294"/>
      <w:r>
        <w:t>Task 2</w:t>
      </w:r>
      <w:bookmarkEnd w:id="24"/>
    </w:p>
    <w:p w14:paraId="152A42EB" w14:textId="77777777" w:rsidR="008E1B5F" w:rsidRDefault="008E1B5F" w:rsidP="008E1B5F">
      <w:pPr>
        <w:keepNext/>
      </w:pPr>
      <w:r>
        <w:rPr>
          <w:noProof/>
        </w:rPr>
        <w:lastRenderedPageBreak/>
        <w:drawing>
          <wp:inline distT="0" distB="0" distL="0" distR="0" wp14:anchorId="4D49240B" wp14:editId="09F897F6">
            <wp:extent cx="5467350" cy="2470150"/>
            <wp:effectExtent l="0" t="0" r="0" b="6350"/>
            <wp:docPr id="19" name="Chart 19">
              <a:extLst xmlns:a="http://schemas.openxmlformats.org/drawingml/2006/main">
                <a:ext uri="{FF2B5EF4-FFF2-40B4-BE49-F238E27FC236}">
                  <a16:creationId xmlns:a16="http://schemas.microsoft.com/office/drawing/2014/main" id="{CDE7CCF5-3040-413E-8AE0-4C936C193D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15600E0" w14:textId="43C249AA" w:rsidR="008E1B5F" w:rsidRDefault="008E1B5F" w:rsidP="008E1B5F">
      <w:pPr>
        <w:pStyle w:val="Caption"/>
      </w:pPr>
      <w:bookmarkStart w:id="25" w:name="_Toc499833838"/>
      <w:r>
        <w:t xml:space="preserve">Figure </w:t>
      </w:r>
      <w:r w:rsidR="0087235C">
        <w:fldChar w:fldCharType="begin"/>
      </w:r>
      <w:r w:rsidR="0087235C">
        <w:instrText xml:space="preserve"> SEQ Figure \* ARABIC </w:instrText>
      </w:r>
      <w:r w:rsidR="0087235C">
        <w:fldChar w:fldCharType="separate"/>
      </w:r>
      <w:r w:rsidR="00B37340">
        <w:rPr>
          <w:noProof/>
        </w:rPr>
        <w:t>8</w:t>
      </w:r>
      <w:r w:rsidR="0087235C">
        <w:rPr>
          <w:noProof/>
        </w:rPr>
        <w:fldChar w:fldCharType="end"/>
      </w:r>
      <w:r>
        <w:t>: Normalized Canadian data for homicides with firearms vs total homicides</w:t>
      </w:r>
      <w:bookmarkEnd w:id="25"/>
    </w:p>
    <w:p w14:paraId="2B6C3A23" w14:textId="291F25CC" w:rsidR="00E75880" w:rsidRDefault="008E1B5F" w:rsidP="00E75880">
      <w:pPr>
        <w:rPr>
          <w:ins w:id="26" w:author="Guy Beaulieu" w:date="2017-12-18T15:55:00Z"/>
        </w:rPr>
      </w:pPr>
      <w:r>
        <w:t xml:space="preserve">The scatterplot </w:t>
      </w:r>
      <w:r w:rsidR="002B7484">
        <w:t xml:space="preserve">above represents the total number of homicides compared to the number of firearm homicides with each year from 2005 to 2014 as a data point. </w:t>
      </w:r>
      <w:r w:rsidR="00826AA0">
        <w:t xml:space="preserve">The correlation between the total number of homicides and the number of homicides is quite strong. The correlation is positive and linear, so as the number of total homicides go up, we also see the number of firearms homicides go up with the proportion of total to firearm homicides staying relatively similar. </w:t>
      </w:r>
      <w:r w:rsidR="000230A3">
        <w:t>The data does meet the correlation conditions for this scatter plot. The data points are both quantitative, the plot does meet the straight enough</w:t>
      </w:r>
      <w:r w:rsidR="00E75880">
        <w:t>, and there are no outliers here.</w:t>
      </w:r>
      <w:r w:rsidR="000230A3">
        <w:t xml:space="preserve"> </w:t>
      </w:r>
      <w:r w:rsidR="00826AA0">
        <w:t xml:space="preserve">The data point for 2011 is the one data point </w:t>
      </w:r>
      <w:r w:rsidR="000230A3">
        <w:t xml:space="preserve">here </w:t>
      </w:r>
      <w:r w:rsidR="00826AA0">
        <w:t xml:space="preserve">that could potentially be </w:t>
      </w:r>
      <w:r w:rsidR="00B12608">
        <w:t>an outlier</w:t>
      </w:r>
      <w:r w:rsidR="000230A3">
        <w:t xml:space="preserve">, but I don’t believe that the data is far enough away from the trend line to be able to be considered one. </w:t>
      </w:r>
      <w:r w:rsidR="00E75880">
        <w:t xml:space="preserve">The correlation coefficient for this scatter plot is .9181, which means that there is a very strong correlation between the number of homicides and the number of firearm homicides every year. </w:t>
      </w:r>
      <w:ins w:id="27" w:author="Guy Beaulieu" w:date="2017-12-18T15:54:00Z">
        <w:r w:rsidR="009A5090">
          <w:t>(need to discuss the R^2 – what is it</w:t>
        </w:r>
      </w:ins>
      <w:ins w:id="28" w:author="Guy Beaulieu" w:date="2017-12-18T15:55:00Z">
        <w:r w:rsidR="009A5090">
          <w:t>s significance?)</w:t>
        </w:r>
      </w:ins>
    </w:p>
    <w:p w14:paraId="2AF9CA38" w14:textId="77777777" w:rsidR="009A5090" w:rsidRDefault="009A5090" w:rsidP="00E75880"/>
    <w:p w14:paraId="71FF235C" w14:textId="77777777" w:rsidR="0092319B" w:rsidRDefault="00E75880" w:rsidP="0092319B">
      <w:pPr>
        <w:keepNext/>
      </w:pPr>
      <w:r>
        <w:rPr>
          <w:noProof/>
        </w:rPr>
        <w:drawing>
          <wp:inline distT="0" distB="0" distL="0" distR="0" wp14:anchorId="20EA634E" wp14:editId="5AF05DE2">
            <wp:extent cx="5416550" cy="2520950"/>
            <wp:effectExtent l="0" t="0" r="12700" b="12700"/>
            <wp:docPr id="9" name="Chart 9">
              <a:extLst xmlns:a="http://schemas.openxmlformats.org/drawingml/2006/main">
                <a:ext uri="{FF2B5EF4-FFF2-40B4-BE49-F238E27FC236}">
                  <a16:creationId xmlns:a16="http://schemas.microsoft.com/office/drawing/2014/main" id="{92478394-C642-478E-B87F-3FD57435E1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3FC67AC" w14:textId="2F8BF4BC" w:rsidR="00E75880" w:rsidRDefault="0092319B" w:rsidP="0092319B">
      <w:pPr>
        <w:pStyle w:val="Caption"/>
      </w:pPr>
      <w:bookmarkStart w:id="29" w:name="_Toc499833839"/>
      <w:r>
        <w:t xml:space="preserve">Figure </w:t>
      </w:r>
      <w:r w:rsidR="0087235C">
        <w:fldChar w:fldCharType="begin"/>
      </w:r>
      <w:r w:rsidR="0087235C">
        <w:instrText xml:space="preserve"> SEQ Figure \* ARABIC </w:instrText>
      </w:r>
      <w:r w:rsidR="0087235C">
        <w:fldChar w:fldCharType="separate"/>
      </w:r>
      <w:r w:rsidR="00B37340">
        <w:rPr>
          <w:noProof/>
        </w:rPr>
        <w:t>9</w:t>
      </w:r>
      <w:r w:rsidR="0087235C">
        <w:rPr>
          <w:noProof/>
        </w:rPr>
        <w:fldChar w:fldCharType="end"/>
      </w:r>
      <w:r>
        <w:t>: Normalized American data for homicides with firearms vs total homicides</w:t>
      </w:r>
      <w:bookmarkEnd w:id="29"/>
    </w:p>
    <w:p w14:paraId="24C13EFD" w14:textId="336D004D" w:rsidR="0092319B" w:rsidRDefault="00E75880" w:rsidP="00E75880">
      <w:pPr>
        <w:rPr>
          <w:ins w:id="30" w:author="Guy Beaulieu" w:date="2017-12-18T15:55:00Z"/>
        </w:rPr>
      </w:pPr>
      <w:r>
        <w:lastRenderedPageBreak/>
        <w:t xml:space="preserve">This scatterplot represents the total number of homicides compared to the number of firearm homicides in the US with each year from 2005 to 2014 as a data point. The correlation between the total number of homicides and the number of homicides is very strong. The correlation is positive and linear, so as the number of total homicides go up, we also see the number of firearms homicides go up with the proportion of total to firearm homicides staying relatively similar. The data does meet the correlation conditions for this scatter plot. The data points are both quantitative, the plot does meet the straight enough, and there are no outliers here. The correlation coefficient for this scatter plot is .9964, which means that there is a very strong correlation between the number of homicides and the number of firearm homicides every year. </w:t>
      </w:r>
      <w:ins w:id="31" w:author="Guy Beaulieu" w:date="2017-12-18T15:55:00Z">
        <w:r w:rsidR="009A5090">
          <w:t xml:space="preserve"> (need to discuss the R^2 – what is its significance?) Any comments about the difference in Canada vs US scatterplots? (especially concerning strength?)</w:t>
        </w:r>
      </w:ins>
    </w:p>
    <w:p w14:paraId="5AD35BA4" w14:textId="77777777" w:rsidR="009A5090" w:rsidRPr="008E1B5F" w:rsidRDefault="009A5090" w:rsidP="00E75880"/>
    <w:p w14:paraId="5F5D48D8" w14:textId="55FD0B44" w:rsidR="00A83906" w:rsidRDefault="00E3545F" w:rsidP="00A83906">
      <w:pPr>
        <w:pStyle w:val="Heading1"/>
      </w:pPr>
      <w:bookmarkStart w:id="32" w:name="_Toc500707295"/>
      <w:r>
        <w:t>Task 3</w:t>
      </w:r>
      <w:bookmarkEnd w:id="32"/>
    </w:p>
    <w:p w14:paraId="67A615A4" w14:textId="3D055EE9" w:rsidR="00A83906" w:rsidRPr="00A83906" w:rsidRDefault="00A83906" w:rsidP="00A83906">
      <w:pPr>
        <w:pStyle w:val="Heading2"/>
      </w:pPr>
      <w:bookmarkStart w:id="33" w:name="_Toc500707296"/>
      <w:r>
        <w:t>Confidence intervals</w:t>
      </w:r>
      <w:bookmarkEnd w:id="33"/>
    </w:p>
    <w:p w14:paraId="0F451FEE" w14:textId="474C90D6" w:rsidR="00B24D4C" w:rsidRDefault="00CE1D03" w:rsidP="00CE1D03">
      <w:r>
        <w:t>Using the normalized data, and t</w:t>
      </w:r>
      <w:r w:rsidR="00CA1934">
        <w:t>reating all the years of Canadian firearm statistics as a single sample,</w:t>
      </w:r>
      <w:r>
        <w:t xml:space="preserve"> we can calculate the mean of this data to be </w:t>
      </w:r>
      <m:oMath>
        <m:r>
          <w:rPr>
            <w:rFonts w:ascii="Cambria Math" w:hAnsi="Cambria Math"/>
          </w:rPr>
          <m:t xml:space="preserve">µ= </m:t>
        </m:r>
        <m:f>
          <m:fPr>
            <m:ctrlPr>
              <w:rPr>
                <w:rFonts w:ascii="Cambria Math" w:hAnsi="Cambria Math"/>
                <w:i/>
              </w:rPr>
            </m:ctrlPr>
          </m:fPr>
          <m:num>
            <m:r>
              <w:rPr>
                <w:rFonts w:ascii="Cambria Math" w:hAnsi="Cambria Math"/>
              </w:rPr>
              <m:t>sum</m:t>
            </m:r>
            <m:d>
              <m:dPr>
                <m:ctrlPr>
                  <w:rPr>
                    <w:rFonts w:ascii="Cambria Math" w:hAnsi="Cambria Math"/>
                    <w:i/>
                  </w:rPr>
                </m:ctrlPr>
              </m:dPr>
              <m:e>
                <m:r>
                  <w:rPr>
                    <w:rFonts w:ascii="Cambria Math" w:hAnsi="Cambria Math"/>
                  </w:rPr>
                  <m:t>list</m:t>
                </m:r>
              </m:e>
            </m:d>
          </m:num>
          <m:den>
            <m:r>
              <w:rPr>
                <w:rFonts w:ascii="Cambria Math" w:hAnsi="Cambria Math"/>
              </w:rPr>
              <m:t>count(list)</m:t>
            </m:r>
          </m:den>
        </m:f>
        <m:r>
          <w:rPr>
            <w:rFonts w:ascii="Cambria Math" w:hAnsi="Cambria Math"/>
          </w:rPr>
          <m:t>=</m:t>
        </m:r>
        <m:r>
          <m:rPr>
            <m:sty m:val="p"/>
          </m:rPr>
          <w:rPr>
            <w:rFonts w:ascii="Cambria Math" w:hAnsi="Cambria Math"/>
          </w:rPr>
          <m:t>5.292</m:t>
        </m:r>
      </m:oMath>
      <w:r>
        <w:t xml:space="preserve">. Knowing the mean of this data, we can then calculate the standard error to be .2859. </w:t>
      </w:r>
    </w:p>
    <w:p w14:paraId="3FC91E6F" w14:textId="04238D41" w:rsidR="00A83906" w:rsidRDefault="00CE1D03" w:rsidP="00CE1D03">
      <w:r>
        <w:t xml:space="preserve">Switching over using the normalized American firearm homicides as our sample data, we find a mean of </w:t>
      </w:r>
      <m:oMath>
        <m:r>
          <w:rPr>
            <w:rFonts w:ascii="Cambria Math" w:hAnsi="Cambria Math"/>
          </w:rPr>
          <m:t xml:space="preserve">µ= </m:t>
        </m:r>
        <m:f>
          <m:fPr>
            <m:ctrlPr>
              <w:rPr>
                <w:rFonts w:ascii="Cambria Math" w:hAnsi="Cambria Math"/>
                <w:i/>
              </w:rPr>
            </m:ctrlPr>
          </m:fPr>
          <m:num>
            <m:r>
              <w:rPr>
                <w:rFonts w:ascii="Cambria Math" w:hAnsi="Cambria Math"/>
              </w:rPr>
              <m:t>sum</m:t>
            </m:r>
            <m:d>
              <m:dPr>
                <m:ctrlPr>
                  <w:rPr>
                    <w:rFonts w:ascii="Cambria Math" w:hAnsi="Cambria Math"/>
                    <w:i/>
                  </w:rPr>
                </m:ctrlPr>
              </m:dPr>
              <m:e>
                <m:r>
                  <w:rPr>
                    <w:rFonts w:ascii="Cambria Math" w:hAnsi="Cambria Math"/>
                  </w:rPr>
                  <m:t>list</m:t>
                </m:r>
              </m:e>
            </m:d>
          </m:num>
          <m:den>
            <m:r>
              <w:rPr>
                <w:rFonts w:ascii="Cambria Math" w:hAnsi="Cambria Math"/>
              </w:rPr>
              <m:t>count(list)</m:t>
            </m:r>
          </m:den>
        </m:f>
        <m:r>
          <w:rPr>
            <w:rFonts w:ascii="Cambria Math" w:hAnsi="Cambria Math"/>
          </w:rPr>
          <m:t>=</m:t>
        </m:r>
        <m:r>
          <m:rPr>
            <m:sty m:val="p"/>
          </m:rPr>
          <w:rPr>
            <w:rFonts w:ascii="Cambria Math" w:hAnsi="Cambria Math"/>
          </w:rPr>
          <m:t>30.024</m:t>
        </m:r>
      </m:oMath>
      <w:r w:rsidR="00A83906">
        <w:t xml:space="preserve">. Again, we can use the mean of this data to calculate our standard error, this time coming out to 1.0128. </w:t>
      </w:r>
    </w:p>
    <w:p w14:paraId="6460F637" w14:textId="77777777" w:rsidR="00A83906" w:rsidRDefault="00A83906" w:rsidP="00CE1D03">
      <w:r>
        <w:t xml:space="preserve">Performing a two-proportion z-interval for this data requires meeting certain conditions and assumptions beforehand. The first condition that must be met for this interval is the randomization condition. In this case, the data is not random. This is because it’s simply all homicides that occurred within this span of 10 years, and not a sample year of homicides, or samples of homicides within those 10 years. However, because we know that this is all homicides, it therefore objectively represents all homicides. So, while the randomization condition is not met, we can proceed anyways since it is representative of the whole population. </w:t>
      </w:r>
    </w:p>
    <w:p w14:paraId="627C15A8" w14:textId="77777777" w:rsidR="00A83906" w:rsidRDefault="00A83906" w:rsidP="00CE1D03">
      <w:r>
        <w:t xml:space="preserve">The data also does not meet the 10% condition. We can look at the 10% condition two ways for this data – is it less than 10% of the homicides within these 10 years, or is 10 years less than 10% of the time over which homicides are committed. Since this is 100% of the homicides between these two years, we know that the 10% condition is not met however, again we can proceed since we know what god knows. The 10 year span is also much less than 10% of the amount of total time over which homicides have been committed, however since modern record keeping of this type of data, the 10 years are likely slightly more than 10% of the time that we could actually perform this analysis on, which is what would matter to us. </w:t>
      </w:r>
    </w:p>
    <w:p w14:paraId="6B62A369" w14:textId="77777777" w:rsidR="00A83906" w:rsidRDefault="00A83906" w:rsidP="00CE1D03">
      <w:r>
        <w:t>The data once again, does not meet the independence assumption. Since this is the data for all homicides, things like mass shootings, serial killers, mass murders, etc., are not accounted for in this data. So, while a large percentage of these homicides will indeed by independent of one another, there will also be a large amount of them that are directly related to others.</w:t>
      </w:r>
    </w:p>
    <w:p w14:paraId="2AE40B0F" w14:textId="77777777" w:rsidR="00A83906" w:rsidRDefault="00A83906" w:rsidP="00CE1D03"/>
    <w:p w14:paraId="483F0134" w14:textId="1EE3BC59" w:rsidR="00A83906" w:rsidRDefault="00A83906" w:rsidP="00CE1D03">
      <w:r>
        <w:t xml:space="preserve">The data however does meet the success/failure condition. The total number of homicides is well about the 10 required to meet this condition, and so we can proceed with this condition met. </w:t>
      </w:r>
    </w:p>
    <w:p w14:paraId="6F5E1467" w14:textId="3A6041D4" w:rsidR="00A83906" w:rsidRDefault="00A83906" w:rsidP="00CE1D03">
      <w:r>
        <w:t xml:space="preserve">Therefore, even though most of the conditions were not met, we have valid reason to proceed with our 95% confidence interval anyways, and so we will proceed with it. </w:t>
      </w:r>
    </w:p>
    <w:p w14:paraId="44CAA1FD" w14:textId="1F103A7F" w:rsidR="00A83906" w:rsidRDefault="00A83906" w:rsidP="00CE1D03">
      <w:r>
        <w:t xml:space="preserve">Using these two sample means, we construct a 95% confidence interval of </w:t>
      </w:r>
    </w:p>
    <w:p w14:paraId="6A9473C2" w14:textId="5A44DAFA" w:rsidR="00A83906" w:rsidRPr="00B24D4C" w:rsidRDefault="00A83906" w:rsidP="00CE1D03"/>
    <w:p w14:paraId="54F6E9E2" w14:textId="42A702FD" w:rsidR="00B37340" w:rsidRDefault="00A83906" w:rsidP="00B37340">
      <w:pPr>
        <w:pStyle w:val="Heading2"/>
      </w:pPr>
      <w:bookmarkStart w:id="34" w:name="_Toc500707297"/>
      <w:r>
        <w:t>Success proportion values</w:t>
      </w:r>
      <w:bookmarkEnd w:id="34"/>
    </w:p>
    <w:p w14:paraId="1C2A7A4E" w14:textId="77777777" w:rsidR="008C4201" w:rsidRPr="008C4201" w:rsidRDefault="008C4201" w:rsidP="008C4201"/>
    <w:tbl>
      <w:tblPr>
        <w:tblStyle w:val="TableGrid"/>
        <w:tblW w:w="0" w:type="auto"/>
        <w:tblLook w:val="04A0" w:firstRow="1" w:lastRow="0" w:firstColumn="1" w:lastColumn="0" w:noHBand="0" w:noVBand="1"/>
      </w:tblPr>
      <w:tblGrid>
        <w:gridCol w:w="1555"/>
        <w:gridCol w:w="6967"/>
      </w:tblGrid>
      <w:tr w:rsidR="00A83906" w14:paraId="4377EEA9" w14:textId="77777777" w:rsidTr="00A83906">
        <w:tc>
          <w:tcPr>
            <w:tcW w:w="1555" w:type="dxa"/>
          </w:tcPr>
          <w:p w14:paraId="49AB9D21" w14:textId="26DB62FB" w:rsidR="00A83906" w:rsidRDefault="00A83906" w:rsidP="00B24D4C">
            <w:r>
              <w:rPr>
                <w:rFonts w:cstheme="minorHAnsi"/>
              </w:rPr>
              <w:t>µ</w:t>
            </w:r>
            <w:r>
              <w:rPr>
                <w:vertAlign w:val="subscript"/>
              </w:rPr>
              <w:t xml:space="preserve">1 </w:t>
            </w:r>
            <w:r>
              <w:t>= 5.292</w:t>
            </w:r>
          </w:p>
        </w:tc>
        <w:tc>
          <w:tcPr>
            <w:tcW w:w="6967" w:type="dxa"/>
          </w:tcPr>
          <w:p w14:paraId="57B7DBCB" w14:textId="4269E2F9" w:rsidR="00A83906" w:rsidRDefault="00A83906" w:rsidP="00B24D4C">
            <w:r>
              <w:t xml:space="preserve">(Mean of Canadian homicides) </w:t>
            </w:r>
          </w:p>
        </w:tc>
      </w:tr>
      <w:tr w:rsidR="00A83906" w14:paraId="6751B3AE" w14:textId="77777777" w:rsidTr="00A83906">
        <w:tc>
          <w:tcPr>
            <w:tcW w:w="1555" w:type="dxa"/>
          </w:tcPr>
          <w:p w14:paraId="1C3B5B4C" w14:textId="6C2A69A4" w:rsidR="00A83906" w:rsidRDefault="00A83906" w:rsidP="00A83906">
            <w:pPr>
              <w:rPr>
                <w:rFonts w:cstheme="minorHAnsi"/>
              </w:rPr>
            </w:pPr>
            <w:r>
              <w:rPr>
                <w:rFonts w:cstheme="minorHAnsi"/>
              </w:rPr>
              <w:t>µ</w:t>
            </w:r>
            <w:r>
              <w:rPr>
                <w:rFonts w:cstheme="minorHAnsi"/>
                <w:vertAlign w:val="subscript"/>
              </w:rPr>
              <w:t>2</w:t>
            </w:r>
            <w:r>
              <w:rPr>
                <w:vertAlign w:val="subscript"/>
              </w:rPr>
              <w:t xml:space="preserve"> </w:t>
            </w:r>
            <w:r>
              <w:t>= 30.024</w:t>
            </w:r>
          </w:p>
        </w:tc>
        <w:tc>
          <w:tcPr>
            <w:tcW w:w="6967" w:type="dxa"/>
          </w:tcPr>
          <w:p w14:paraId="2C2A2171" w14:textId="624B65A8" w:rsidR="00A83906" w:rsidRDefault="00A83906" w:rsidP="00A83906">
            <w:r>
              <w:t xml:space="preserve">(Mean of American homicides) </w:t>
            </w:r>
          </w:p>
        </w:tc>
      </w:tr>
      <w:tr w:rsidR="00A83906" w14:paraId="77A30715" w14:textId="77777777" w:rsidTr="00A83906">
        <w:tc>
          <w:tcPr>
            <w:tcW w:w="1555" w:type="dxa"/>
          </w:tcPr>
          <w:p w14:paraId="0BAF77E5" w14:textId="1B0857C9" w:rsidR="00A83906" w:rsidRDefault="00A83906" w:rsidP="00A83906">
            <w:pPr>
              <w:rPr>
                <w:rFonts w:cstheme="minorHAnsi"/>
              </w:rPr>
            </w:pPr>
            <w:r>
              <w:rPr>
                <w:rFonts w:cstheme="minorHAnsi"/>
              </w:rPr>
              <w:t>µ</w:t>
            </w:r>
            <w:r>
              <w:rPr>
                <w:vertAlign w:val="subscript"/>
              </w:rPr>
              <w:t xml:space="preserve">1 - </w:t>
            </w:r>
            <w:r>
              <w:rPr>
                <w:rFonts w:cstheme="minorHAnsi"/>
              </w:rPr>
              <w:t>µ</w:t>
            </w:r>
            <w:r>
              <w:rPr>
                <w:rFonts w:cstheme="minorHAnsi"/>
                <w:vertAlign w:val="subscript"/>
              </w:rPr>
              <w:t>2</w:t>
            </w:r>
            <w:r>
              <w:rPr>
                <w:vertAlign w:val="subscript"/>
              </w:rPr>
              <w:t xml:space="preserve"> </w:t>
            </w:r>
            <w:r>
              <w:t>= -24.732</w:t>
            </w:r>
          </w:p>
        </w:tc>
        <w:tc>
          <w:tcPr>
            <w:tcW w:w="6967" w:type="dxa"/>
          </w:tcPr>
          <w:p w14:paraId="6597479C" w14:textId="6C1EF5C7" w:rsidR="00A83906" w:rsidRDefault="00A83906" w:rsidP="00A83906">
            <w:r>
              <w:t>(</w:t>
            </w:r>
            <w:r w:rsidRPr="00A83906">
              <w:rPr>
                <w:rFonts w:ascii="Arial" w:hAnsi="Arial" w:cs="Arial"/>
                <w:bCs/>
                <w:color w:val="222222"/>
                <w:shd w:val="clear" w:color="auto" w:fill="FFFFFF"/>
              </w:rPr>
              <w:t>Δ</w:t>
            </w:r>
            <w:r>
              <w:rPr>
                <w:rFonts w:cstheme="minorHAnsi"/>
              </w:rPr>
              <w:t>µ</w:t>
            </w:r>
            <w:r>
              <w:t xml:space="preserve"> Difference in the two means) </w:t>
            </w:r>
          </w:p>
        </w:tc>
      </w:tr>
    </w:tbl>
    <w:p w14:paraId="3B74ACC2" w14:textId="77777777" w:rsidR="00A83906" w:rsidRDefault="00A83906" w:rsidP="00B24D4C"/>
    <w:tbl>
      <w:tblPr>
        <w:tblStyle w:val="TableGrid"/>
        <w:tblW w:w="0" w:type="auto"/>
        <w:tblLook w:val="04A0" w:firstRow="1" w:lastRow="0" w:firstColumn="1" w:lastColumn="0" w:noHBand="0" w:noVBand="1"/>
      </w:tblPr>
      <w:tblGrid>
        <w:gridCol w:w="1555"/>
        <w:gridCol w:w="6967"/>
      </w:tblGrid>
      <w:tr w:rsidR="00A83906" w14:paraId="1F6E3092" w14:textId="77777777" w:rsidTr="00B4070F">
        <w:tc>
          <w:tcPr>
            <w:tcW w:w="1555" w:type="dxa"/>
          </w:tcPr>
          <w:p w14:paraId="5B548278" w14:textId="77777777" w:rsidR="00A83906" w:rsidRPr="00A83906" w:rsidRDefault="00A83906" w:rsidP="00B4070F">
            <w:pPr>
              <w:rPr>
                <w:rFonts w:cstheme="minorHAnsi"/>
                <w:vertAlign w:val="subscript"/>
              </w:rPr>
            </w:pPr>
            <w:r>
              <w:rPr>
                <w:rFonts w:cstheme="minorHAnsi"/>
              </w:rPr>
              <w:t>H</w:t>
            </w:r>
            <w:r>
              <w:rPr>
                <w:rFonts w:cstheme="minorHAnsi"/>
                <w:vertAlign w:val="subscript"/>
              </w:rPr>
              <w:t xml:space="preserve">0 </w:t>
            </w:r>
            <w:r>
              <w:rPr>
                <w:rFonts w:cstheme="minorHAnsi"/>
              </w:rPr>
              <w:t>: µ</w:t>
            </w:r>
            <w:r>
              <w:rPr>
                <w:rFonts w:cstheme="minorHAnsi"/>
                <w:vertAlign w:val="subscript"/>
              </w:rPr>
              <w:t xml:space="preserve">1 </w:t>
            </w:r>
            <w:r>
              <w:rPr>
                <w:rFonts w:cstheme="minorHAnsi"/>
              </w:rPr>
              <w:t>= µ</w:t>
            </w:r>
            <w:r>
              <w:rPr>
                <w:rFonts w:cstheme="minorHAnsi"/>
                <w:vertAlign w:val="subscript"/>
              </w:rPr>
              <w:t xml:space="preserve">2 </w:t>
            </w:r>
          </w:p>
        </w:tc>
        <w:tc>
          <w:tcPr>
            <w:tcW w:w="6967" w:type="dxa"/>
          </w:tcPr>
          <w:p w14:paraId="541E09E3" w14:textId="77777777" w:rsidR="00A83906" w:rsidRDefault="00A83906" w:rsidP="00B4070F">
            <w:r>
              <w:t>(Null Hypothesis)</w:t>
            </w:r>
          </w:p>
        </w:tc>
      </w:tr>
      <w:tr w:rsidR="00A83906" w14:paraId="07F65004" w14:textId="77777777" w:rsidTr="00B4070F">
        <w:tc>
          <w:tcPr>
            <w:tcW w:w="1555" w:type="dxa"/>
          </w:tcPr>
          <w:p w14:paraId="614A021E" w14:textId="77777777" w:rsidR="00A83906" w:rsidRDefault="00A83906" w:rsidP="00B4070F">
            <w:pPr>
              <w:rPr>
                <w:rFonts w:cstheme="minorHAnsi"/>
              </w:rPr>
            </w:pPr>
            <w:r>
              <w:rPr>
                <w:rFonts w:cstheme="minorHAnsi"/>
              </w:rPr>
              <w:t>H</w:t>
            </w:r>
            <w:r>
              <w:rPr>
                <w:rFonts w:cstheme="minorHAnsi"/>
                <w:vertAlign w:val="subscript"/>
              </w:rPr>
              <w:t xml:space="preserve">A </w:t>
            </w:r>
            <w:r>
              <w:rPr>
                <w:rFonts w:cstheme="minorHAnsi"/>
              </w:rPr>
              <w:t>: µ</w:t>
            </w:r>
            <w:r>
              <w:rPr>
                <w:rFonts w:cstheme="minorHAnsi"/>
                <w:vertAlign w:val="subscript"/>
              </w:rPr>
              <w:t xml:space="preserve">1 </w:t>
            </w:r>
            <w:r>
              <w:rPr>
                <w:rFonts w:cstheme="minorHAnsi"/>
              </w:rPr>
              <w:t>!= µ</w:t>
            </w:r>
            <w:r>
              <w:rPr>
                <w:rFonts w:cstheme="minorHAnsi"/>
                <w:vertAlign w:val="subscript"/>
              </w:rPr>
              <w:t>2</w:t>
            </w:r>
          </w:p>
        </w:tc>
        <w:tc>
          <w:tcPr>
            <w:tcW w:w="6967" w:type="dxa"/>
          </w:tcPr>
          <w:p w14:paraId="6F4011C3" w14:textId="77777777" w:rsidR="00A83906" w:rsidRDefault="00A83906" w:rsidP="00B4070F">
            <w:r>
              <w:t>(Alternate Hypothesis)</w:t>
            </w:r>
          </w:p>
        </w:tc>
      </w:tr>
    </w:tbl>
    <w:p w14:paraId="4F58B5D2" w14:textId="77777777" w:rsidR="00820293" w:rsidRDefault="00820293" w:rsidP="00B24D4C"/>
    <w:p w14:paraId="581214B5" w14:textId="728CBBF9" w:rsidR="00AE329A" w:rsidRPr="00820293" w:rsidRDefault="0087235C" w:rsidP="00B24D4C">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pooled</m:t>
              </m:r>
            </m:sub>
          </m:sSub>
          <m:r>
            <w:rPr>
              <w:rFonts w:ascii="Cambria Math" w:hAnsi="Cambria Math"/>
            </w:rPr>
            <m:t>=</m:t>
          </m:r>
          <m:f>
            <m:fPr>
              <m:ctrlPr>
                <w:rPr>
                  <w:rFonts w:ascii="Cambria Math" w:hAnsi="Cambria Math"/>
                  <w:i/>
                </w:rPr>
              </m:ctrlPr>
            </m:fPr>
            <m:num>
              <m:r>
                <w:rPr>
                  <w:rFonts w:ascii="Cambria Math" w:hAnsi="Cambria Math"/>
                </w:rPr>
                <m:t>30.5*178 +67.9*9219</m:t>
              </m:r>
            </m:num>
            <m:den>
              <m:r>
                <w:rPr>
                  <w:rFonts w:ascii="Cambria Math" w:hAnsi="Cambria Math"/>
                </w:rPr>
                <m:t>178 + 9219</m:t>
              </m:r>
            </m:den>
          </m:f>
          <m:r>
            <w:rPr>
              <w:rFonts w:ascii="Cambria Math" w:hAnsi="Cambria Math"/>
            </w:rPr>
            <m:t>=.672</m:t>
          </m:r>
        </m:oMath>
      </m:oMathPara>
    </w:p>
    <w:p w14:paraId="5366375C" w14:textId="22D18230" w:rsidR="00820293" w:rsidRPr="00820293" w:rsidRDefault="0087235C" w:rsidP="00B24D4C">
      <m:oMathPara>
        <m:oMathParaPr>
          <m:jc m:val="left"/>
        </m:oMathParaPr>
        <m:oMath>
          <m:sSub>
            <m:sSubPr>
              <m:ctrlPr>
                <w:rPr>
                  <w:rFonts w:ascii="Cambria Math" w:hAnsi="Cambria Math"/>
                  <w:i/>
                </w:rPr>
              </m:ctrlPr>
            </m:sSubPr>
            <m:e>
              <m:r>
                <w:rPr>
                  <w:rFonts w:ascii="Cambria Math" w:hAnsi="Cambria Math"/>
                </w:rPr>
                <m:t>SE</m:t>
              </m:r>
            </m:e>
            <m:sub>
              <m:r>
                <w:rPr>
                  <w:rFonts w:ascii="Cambria Math" w:hAnsi="Cambria Math"/>
                </w:rPr>
                <m:t>pooled</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.672</m:t>
                  </m:r>
                  <m:d>
                    <m:dPr>
                      <m:ctrlPr>
                        <w:rPr>
                          <w:rFonts w:ascii="Cambria Math" w:hAnsi="Cambria Math"/>
                          <w:i/>
                        </w:rPr>
                      </m:ctrlPr>
                    </m:dPr>
                    <m:e>
                      <m:r>
                        <w:rPr>
                          <w:rFonts w:ascii="Cambria Math" w:hAnsi="Cambria Math"/>
                        </w:rPr>
                        <m:t>1-.627</m:t>
                      </m:r>
                    </m:e>
                  </m:d>
                </m:num>
                <m:den>
                  <m:r>
                    <w:rPr>
                      <w:rFonts w:ascii="Cambria Math" w:hAnsi="Cambria Math"/>
                    </w:rPr>
                    <m:t>178</m:t>
                  </m:r>
                </m:den>
              </m:f>
              <m:r>
                <w:rPr>
                  <w:rFonts w:ascii="Cambria Math" w:hAnsi="Cambria Math"/>
                </w:rPr>
                <m:t>+</m:t>
              </m:r>
              <m:f>
                <m:fPr>
                  <m:ctrlPr>
                    <w:rPr>
                      <w:rFonts w:ascii="Cambria Math" w:hAnsi="Cambria Math"/>
                      <w:i/>
                    </w:rPr>
                  </m:ctrlPr>
                </m:fPr>
                <m:num>
                  <m:r>
                    <w:rPr>
                      <w:rFonts w:ascii="Cambria Math" w:hAnsi="Cambria Math"/>
                    </w:rPr>
                    <m:t>.672</m:t>
                  </m:r>
                  <m:d>
                    <m:dPr>
                      <m:ctrlPr>
                        <w:rPr>
                          <w:rFonts w:ascii="Cambria Math" w:hAnsi="Cambria Math"/>
                          <w:i/>
                        </w:rPr>
                      </m:ctrlPr>
                    </m:dPr>
                    <m:e>
                      <m:r>
                        <w:rPr>
                          <w:rFonts w:ascii="Cambria Math" w:hAnsi="Cambria Math"/>
                        </w:rPr>
                        <m:t>1-.672</m:t>
                      </m:r>
                    </m:e>
                  </m:d>
                </m:num>
                <m:den>
                  <m:r>
                    <w:rPr>
                      <w:rFonts w:ascii="Cambria Math" w:hAnsi="Cambria Math"/>
                    </w:rPr>
                    <m:t>9219</m:t>
                  </m:r>
                </m:den>
              </m:f>
            </m:e>
          </m:rad>
          <m:r>
            <w:rPr>
              <w:rFonts w:ascii="Cambria Math" w:hAnsi="Cambria Math"/>
            </w:rPr>
            <m:t>= .0355</m:t>
          </m:r>
        </m:oMath>
      </m:oMathPara>
    </w:p>
    <w:p w14:paraId="31FA4CCF" w14:textId="484AED2A" w:rsidR="00B37340" w:rsidRPr="008C4201" w:rsidRDefault="008C4201" w:rsidP="00B24D4C">
      <m:oMathPara>
        <m:oMathParaPr>
          <m:jc m:val="left"/>
        </m:oMathParaPr>
        <m:oMath>
          <m:r>
            <w:rPr>
              <w:rFonts w:ascii="Cambria Math" w:hAnsi="Cambria Math"/>
            </w:rPr>
            <m:t>z=</m:t>
          </m:r>
          <m:f>
            <m:fPr>
              <m:ctrlPr>
                <w:rPr>
                  <w:rFonts w:ascii="Cambria Math" w:hAnsi="Cambria Math"/>
                  <w:i/>
                </w:rPr>
              </m:ctrlPr>
            </m:fPr>
            <m:num>
              <m:r>
                <w:rPr>
                  <w:rFonts w:ascii="Cambria Math" w:hAnsi="Cambria Math"/>
                </w:rPr>
                <m:t>.305 - .679</m:t>
              </m:r>
            </m:num>
            <m:den>
              <m:r>
                <w:rPr>
                  <w:rFonts w:ascii="Cambria Math" w:hAnsi="Cambria Math"/>
                </w:rPr>
                <m:t>.0355</m:t>
              </m:r>
            </m:den>
          </m:f>
          <m:r>
            <w:rPr>
              <w:rFonts w:ascii="Cambria Math" w:hAnsi="Cambria Math"/>
            </w:rPr>
            <m:t>=-10.53</m:t>
          </m:r>
        </m:oMath>
      </m:oMathPara>
    </w:p>
    <w:p w14:paraId="55D9C28D" w14:textId="0A718948" w:rsidR="008C4201" w:rsidRDefault="008C4201" w:rsidP="00B24D4C"/>
    <w:p w14:paraId="40AC4AE0" w14:textId="00111D36" w:rsidR="008C4201" w:rsidRPr="004053F0" w:rsidRDefault="008C4201" w:rsidP="00B24D4C">
      <w:r>
        <w:t xml:space="preserve">Such a </w:t>
      </w:r>
      <w:r w:rsidR="004053F0">
        <w:t>large</w:t>
      </w:r>
      <w:r>
        <w:t xml:space="preserve"> </w:t>
      </w:r>
      <w:r w:rsidR="004302AC">
        <w:t xml:space="preserve">z-value, one unavailable on a z-score table, will yield a p-value </w:t>
      </w:r>
      <w:r w:rsidR="004053F0">
        <w:t>of statistical insignificance; regardless of whether we use a significant level of 10% or 5%, this is too high. This would show that H</w:t>
      </w:r>
      <w:r w:rsidR="004053F0">
        <w:rPr>
          <w:vertAlign w:val="subscript"/>
        </w:rPr>
        <w:t xml:space="preserve">0 </w:t>
      </w:r>
      <w:r w:rsidR="004053F0">
        <w:t xml:space="preserve">is not true, and therefore we will reject the null hypothesis. </w:t>
      </w:r>
    </w:p>
    <w:p w14:paraId="5CBCBC5D" w14:textId="77777777" w:rsidR="008C4201" w:rsidRPr="008C4201" w:rsidRDefault="008C4201" w:rsidP="00B24D4C"/>
    <w:sectPr w:rsidR="008C4201" w:rsidRPr="008C4201" w:rsidSect="00A20DBB">
      <w:headerReference w:type="default" r:id="rId19"/>
      <w:footerReference w:type="default" r:id="rId20"/>
      <w:headerReference w:type="first" r:id="rId21"/>
      <w:pgSz w:w="12240" w:h="15840" w:code="1"/>
      <w:pgMar w:top="1440" w:right="1440" w:bottom="1440" w:left="2268" w:header="1134" w:footer="86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A3E29" w14:textId="77777777" w:rsidR="0087235C" w:rsidRDefault="0087235C" w:rsidP="00E3545F">
      <w:pPr>
        <w:spacing w:before="0" w:after="0" w:line="240" w:lineRule="auto"/>
      </w:pPr>
      <w:r>
        <w:separator/>
      </w:r>
    </w:p>
  </w:endnote>
  <w:endnote w:type="continuationSeparator" w:id="0">
    <w:p w14:paraId="4C63736C" w14:textId="77777777" w:rsidR="0087235C" w:rsidRDefault="0087235C" w:rsidP="00E3545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F99F" w14:textId="77777777" w:rsidR="00CE1D03" w:rsidRDefault="00CE1D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98448" w14:textId="77777777" w:rsidR="0087235C" w:rsidRDefault="0087235C" w:rsidP="00E3545F">
      <w:pPr>
        <w:spacing w:before="0" w:after="0" w:line="240" w:lineRule="auto"/>
      </w:pPr>
      <w:r>
        <w:separator/>
      </w:r>
    </w:p>
  </w:footnote>
  <w:footnote w:type="continuationSeparator" w:id="0">
    <w:p w14:paraId="1E140048" w14:textId="77777777" w:rsidR="0087235C" w:rsidRDefault="0087235C" w:rsidP="00E3545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8105701"/>
      <w:docPartObj>
        <w:docPartGallery w:val="Page Numbers (Top of Page)"/>
        <w:docPartUnique/>
      </w:docPartObj>
    </w:sdtPr>
    <w:sdtEndPr/>
    <w:sdtContent>
      <w:p w14:paraId="5C8CCB99" w14:textId="77777777" w:rsidR="00CE1D03" w:rsidRDefault="00CE1D03">
        <w:pPr>
          <w:pStyle w:val="Header"/>
        </w:pPr>
        <w:r>
          <w:rPr>
            <w:noProof/>
            <w:lang w:val="en-US"/>
          </w:rPr>
          <mc:AlternateContent>
            <mc:Choice Requires="wpg">
              <w:drawing>
                <wp:anchor distT="0" distB="0" distL="114300" distR="114300" simplePos="0" relativeHeight="251659264" behindDoc="0" locked="0" layoutInCell="1" allowOverlap="1" wp14:anchorId="2F0C286E" wp14:editId="0077D497">
                  <wp:simplePos x="0" y="0"/>
                  <wp:positionH relativeFrom="margin">
                    <wp:align>center</wp:align>
                  </wp:positionH>
                  <wp:positionV relativeFrom="topMargin">
                    <wp:align>center</wp:align>
                  </wp:positionV>
                  <wp:extent cx="5923280" cy="365760"/>
                  <wp:effectExtent l="9525" t="19050" r="10795" b="1524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365760"/>
                            <a:chOff x="1778" y="533"/>
                            <a:chExt cx="8698" cy="365760"/>
                          </a:xfrm>
                        </wpg:grpSpPr>
                        <wps:wsp>
                          <wps:cNvPr id="26" name="AutoShape 5"/>
                          <wps:cNvCnPr>
                            <a:cxnSpLocks noChangeShapeType="1"/>
                          </wps:cNvCnPr>
                          <wps:spPr bwMode="auto">
                            <a:xfrm>
                              <a:off x="1778" y="183413"/>
                              <a:ext cx="8698"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27" name="AutoShape 6"/>
                          <wps:cNvSpPr>
                            <a:spLocks noChangeArrowheads="1"/>
                          </wps:cNvSpPr>
                          <wps:spPr bwMode="auto">
                            <a:xfrm>
                              <a:off x="5718" y="533"/>
                              <a:ext cx="792" cy="365760"/>
                            </a:xfrm>
                            <a:prstGeom prst="bracketPair">
                              <a:avLst>
                                <a:gd name="adj" fmla="val 16667"/>
                              </a:avLst>
                            </a:prstGeom>
                            <a:solidFill>
                              <a:srgbClr val="FFFFFF"/>
                            </a:solidFill>
                            <a:ln w="28575">
                              <a:solidFill>
                                <a:srgbClr val="808080"/>
                              </a:solidFill>
                              <a:round/>
                              <a:headEnd/>
                              <a:tailEnd/>
                            </a:ln>
                          </wps:spPr>
                          <wps:txbx>
                            <w:txbxContent>
                              <w:p w14:paraId="2546B837" w14:textId="01052882" w:rsidR="00CE1D03" w:rsidRDefault="00CE1D03">
                                <w:pPr>
                                  <w:jc w:val="center"/>
                                </w:pPr>
                                <w:r>
                                  <w:fldChar w:fldCharType="begin"/>
                                </w:r>
                                <w:r>
                                  <w:instrText xml:space="preserve"> PAGE    \* MERGEFORMAT </w:instrText>
                                </w:r>
                                <w:r>
                                  <w:fldChar w:fldCharType="separate"/>
                                </w:r>
                                <w:r w:rsidR="004B0607">
                                  <w:rPr>
                                    <w:noProof/>
                                  </w:rPr>
                                  <w:t>5</w:t>
                                </w:r>
                                <w:r>
                                  <w:rPr>
                                    <w:noProof/>
                                  </w:rPr>
                                  <w:fldChar w:fldCharType="end"/>
                                </w:r>
                              </w:p>
                            </w:txbxContent>
                          </wps:txbx>
                          <wps:bodyPr rot="0" vert="horz" wrap="square" lIns="91440" tIns="0" rIns="91440" bIns="0" anchor="t" anchorCtr="0" upright="1">
                            <a:noAutofit/>
                          </wps:bodyPr>
                        </wps:wsp>
                      </wpg:wgp>
                    </a:graphicData>
                  </a:graphic>
                  <wp14:sizeRelH relativeFrom="margin">
                    <wp14:pctWidth>100000</wp14:pctWidth>
                  </wp14:sizeRelH>
                  <wp14:sizeRelV relativeFrom="page">
                    <wp14:pctHeight>0</wp14:pctHeight>
                  </wp14:sizeRelV>
                </wp:anchor>
              </w:drawing>
            </mc:Choice>
            <mc:Fallback>
              <w:pict>
                <v:group w14:anchorId="2F0C286E" id="Group 25" o:spid="_x0000_s1032" style="position:absolute;margin-left:0;margin-top:0;width:466.4pt;height:28.8pt;z-index:251659264;mso-width-percent:1000;mso-position-horizontal:center;mso-position-horizontal-relative:margin;mso-position-vertical:center;mso-position-vertical-relative:top-margin-area;mso-width-percent:1000;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">
                  <v:shapetype id="_x0000_t32" coordsize="21600,21600" o:spt="32" o:oned="t" path="m,l21600,21600e" filled="f">
                    <v:path arrowok="t" fillok="f" o:connecttype="none"/>
                    <o:lock v:ext="edit" shapetype="t"/>
                  </v:shapetype>
                  <v:shape id="AutoShape 5" o:spid="_x0000_s1033" type="#_x0000_t32" style="position:absolute;left:1778;top:183413;width:86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&#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6" o:spid="_x0000_s1034" type="#_x0000_t185" style="position:absolute;left:5718;top:533;width:792;height:36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" filled="t" strokecolor="gray" strokeweight="2.25pt">
                    <v:textbox inset=",0,,0">
                      <w:txbxContent>
                        <w:p w14:paraId="2546B837" w14:textId="01052882" w:rsidR="00CE1D03" w:rsidRDefault="00CE1D03">
                          <w:pPr>
                            <w:jc w:val="center"/>
                          </w:pPr>
                          <w:r>
                            <w:fldChar w:fldCharType="begin"/>
                          </w:r>
                          <w:r>
                            <w:instrText xml:space="preserve"> PAGE    \* MERGEFORMAT </w:instrText>
                          </w:r>
                          <w:r>
                            <w:fldChar w:fldCharType="separate"/>
                          </w:r>
                          <w:r w:rsidR="004B0607">
                            <w:rPr>
                              <w:noProof/>
                            </w:rPr>
                            <w:t>5</w:t>
                          </w:r>
                          <w:r>
                            <w:rPr>
                              <w:noProof/>
                            </w:rPr>
                            <w:fldChar w:fldCharType="end"/>
                          </w:r>
                        </w:p>
                      </w:txbxContent>
                    </v:textbox>
                  </v:shape>
                  <w10:wrap anchorx="margin" anchory="margin"/>
                </v:group>
              </w:pict>
            </mc:Fallback>
          </mc:AlternateConten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142926882"/>
      <w:placeholder>
        <w:docPart w:val="F73CF1BFB43F4EF0936D072EE8D8EA04"/>
      </w:placeholder>
      <w:dataBinding w:prefixMappings="xmlns:ns0='http://purl.org/dc/elements/1.1/' xmlns:ns1='http://schemas.openxmlformats.org/package/2006/metadata/core-properties' " w:xpath="/ns1:coreProperties[1]/ns0:title[1]" w:storeItemID="{6C3C8BC8-F283-45AE-878A-BAB7291924A1}"/>
      <w:text/>
    </w:sdtPr>
    <w:sdtEndPr/>
    <w:sdtContent>
      <w:p w14:paraId="23204F40" w14:textId="77777777" w:rsidR="00CE1D03" w:rsidRDefault="00CE1D03">
        <w:pPr>
          <w:pStyle w:val="Header"/>
        </w:pPr>
        <w:r>
          <w:t>Program Exit Assessment</w:t>
        </w:r>
      </w:p>
    </w:sdtContent>
  </w:sdt>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y Beaulieu">
    <w15:presenceInfo w15:providerId="Windows Live" w15:userId="25fa3c78404b59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4BA"/>
    <w:rsid w:val="000230A3"/>
    <w:rsid w:val="00036CD0"/>
    <w:rsid w:val="00090C9F"/>
    <w:rsid w:val="000B6790"/>
    <w:rsid w:val="000C4632"/>
    <w:rsid w:val="001C7E67"/>
    <w:rsid w:val="0022279F"/>
    <w:rsid w:val="00224501"/>
    <w:rsid w:val="002451DA"/>
    <w:rsid w:val="00287FF3"/>
    <w:rsid w:val="002A61CD"/>
    <w:rsid w:val="002B7484"/>
    <w:rsid w:val="00367D71"/>
    <w:rsid w:val="0037567B"/>
    <w:rsid w:val="003774C3"/>
    <w:rsid w:val="003A09ED"/>
    <w:rsid w:val="003B7798"/>
    <w:rsid w:val="003D0ECE"/>
    <w:rsid w:val="004053F0"/>
    <w:rsid w:val="004223E6"/>
    <w:rsid w:val="004302AC"/>
    <w:rsid w:val="00445717"/>
    <w:rsid w:val="0047146B"/>
    <w:rsid w:val="004B0607"/>
    <w:rsid w:val="00542535"/>
    <w:rsid w:val="005A7797"/>
    <w:rsid w:val="005E3D48"/>
    <w:rsid w:val="006514CE"/>
    <w:rsid w:val="00714E93"/>
    <w:rsid w:val="007374BA"/>
    <w:rsid w:val="00770620"/>
    <w:rsid w:val="007B73C7"/>
    <w:rsid w:val="00820293"/>
    <w:rsid w:val="00826AA0"/>
    <w:rsid w:val="00843237"/>
    <w:rsid w:val="0084606A"/>
    <w:rsid w:val="0087235C"/>
    <w:rsid w:val="00874E58"/>
    <w:rsid w:val="00883A99"/>
    <w:rsid w:val="008C4201"/>
    <w:rsid w:val="008E1B5F"/>
    <w:rsid w:val="008E3CD0"/>
    <w:rsid w:val="0091150A"/>
    <w:rsid w:val="0092319B"/>
    <w:rsid w:val="00944037"/>
    <w:rsid w:val="009A5090"/>
    <w:rsid w:val="00A20DBB"/>
    <w:rsid w:val="00A434F9"/>
    <w:rsid w:val="00A624C0"/>
    <w:rsid w:val="00A83906"/>
    <w:rsid w:val="00A92AF6"/>
    <w:rsid w:val="00AE329A"/>
    <w:rsid w:val="00B12608"/>
    <w:rsid w:val="00B24D4C"/>
    <w:rsid w:val="00B37340"/>
    <w:rsid w:val="00B72F22"/>
    <w:rsid w:val="00B737CC"/>
    <w:rsid w:val="00B93D88"/>
    <w:rsid w:val="00BB7AE3"/>
    <w:rsid w:val="00C31A0D"/>
    <w:rsid w:val="00C37F6F"/>
    <w:rsid w:val="00C5093B"/>
    <w:rsid w:val="00C821DD"/>
    <w:rsid w:val="00CA1934"/>
    <w:rsid w:val="00CC069A"/>
    <w:rsid w:val="00CE1D03"/>
    <w:rsid w:val="00CF12B9"/>
    <w:rsid w:val="00D132DB"/>
    <w:rsid w:val="00D249F6"/>
    <w:rsid w:val="00D50AE9"/>
    <w:rsid w:val="00D57A57"/>
    <w:rsid w:val="00DB4D47"/>
    <w:rsid w:val="00DB5AE3"/>
    <w:rsid w:val="00E03879"/>
    <w:rsid w:val="00E1212F"/>
    <w:rsid w:val="00E3545F"/>
    <w:rsid w:val="00E43867"/>
    <w:rsid w:val="00E75880"/>
    <w:rsid w:val="00E93DB0"/>
    <w:rsid w:val="00EB2718"/>
    <w:rsid w:val="00EB5A1F"/>
    <w:rsid w:val="00ED0268"/>
    <w:rsid w:val="00EE3C62"/>
    <w:rsid w:val="00EF34D4"/>
    <w:rsid w:val="00F82BFA"/>
    <w:rsid w:val="00F86C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CA980"/>
  <w15:chartTrackingRefBased/>
  <w15:docId w15:val="{7DB0BDF2-4EDE-4569-948F-0286761A8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545F"/>
  </w:style>
  <w:style w:type="paragraph" w:styleId="Heading1">
    <w:name w:val="heading 1"/>
    <w:basedOn w:val="Normal"/>
    <w:next w:val="Normal"/>
    <w:link w:val="Heading1Char"/>
    <w:uiPriority w:val="9"/>
    <w:qFormat/>
    <w:rsid w:val="00C31A0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32"/>
      <w:szCs w:val="22"/>
    </w:rPr>
  </w:style>
  <w:style w:type="paragraph" w:styleId="Heading2">
    <w:name w:val="heading 2"/>
    <w:basedOn w:val="Normal"/>
    <w:next w:val="Normal"/>
    <w:link w:val="Heading2Char"/>
    <w:uiPriority w:val="9"/>
    <w:unhideWhenUsed/>
    <w:qFormat/>
    <w:rsid w:val="00C31A0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4"/>
    </w:rPr>
  </w:style>
  <w:style w:type="paragraph" w:styleId="Heading3">
    <w:name w:val="heading 3"/>
    <w:basedOn w:val="Normal"/>
    <w:next w:val="Normal"/>
    <w:link w:val="Heading3Char"/>
    <w:uiPriority w:val="9"/>
    <w:semiHidden/>
    <w:unhideWhenUsed/>
    <w:qFormat/>
    <w:rsid w:val="00E3545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E3545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E3545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E3545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E3545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E3545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3545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545F"/>
    <w:pPr>
      <w:spacing w:after="0" w:line="240" w:lineRule="auto"/>
    </w:pPr>
  </w:style>
  <w:style w:type="character" w:customStyle="1" w:styleId="NoSpacingChar">
    <w:name w:val="No Spacing Char"/>
    <w:basedOn w:val="DefaultParagraphFont"/>
    <w:link w:val="NoSpacing"/>
    <w:uiPriority w:val="1"/>
    <w:rsid w:val="007374BA"/>
  </w:style>
  <w:style w:type="character" w:customStyle="1" w:styleId="Heading1Char">
    <w:name w:val="Heading 1 Char"/>
    <w:basedOn w:val="DefaultParagraphFont"/>
    <w:link w:val="Heading1"/>
    <w:uiPriority w:val="9"/>
    <w:rsid w:val="00C31A0D"/>
    <w:rPr>
      <w:caps/>
      <w:color w:val="FFFFFF" w:themeColor="background1"/>
      <w:spacing w:val="15"/>
      <w:sz w:val="32"/>
      <w:szCs w:val="22"/>
      <w:shd w:val="clear" w:color="auto" w:fill="4472C4" w:themeFill="accent1"/>
    </w:rPr>
  </w:style>
  <w:style w:type="paragraph" w:styleId="TOCHeading">
    <w:name w:val="TOC Heading"/>
    <w:basedOn w:val="Heading1"/>
    <w:next w:val="Normal"/>
    <w:uiPriority w:val="39"/>
    <w:unhideWhenUsed/>
    <w:qFormat/>
    <w:rsid w:val="00E3545F"/>
    <w:pPr>
      <w:outlineLvl w:val="9"/>
    </w:pPr>
  </w:style>
  <w:style w:type="paragraph" w:styleId="Caption">
    <w:name w:val="caption"/>
    <w:basedOn w:val="Normal"/>
    <w:next w:val="Normal"/>
    <w:uiPriority w:val="35"/>
    <w:unhideWhenUsed/>
    <w:qFormat/>
    <w:rsid w:val="00E3545F"/>
    <w:rPr>
      <w:b/>
      <w:bCs/>
      <w:color w:val="2F5496" w:themeColor="accent1" w:themeShade="BF"/>
      <w:sz w:val="16"/>
      <w:szCs w:val="16"/>
    </w:rPr>
  </w:style>
  <w:style w:type="paragraph" w:styleId="TOC1">
    <w:name w:val="toc 1"/>
    <w:basedOn w:val="Normal"/>
    <w:next w:val="Normal"/>
    <w:autoRedefine/>
    <w:uiPriority w:val="39"/>
    <w:unhideWhenUsed/>
    <w:rsid w:val="0037567B"/>
    <w:pPr>
      <w:spacing w:after="100"/>
    </w:pPr>
  </w:style>
  <w:style w:type="character" w:styleId="Hyperlink">
    <w:name w:val="Hyperlink"/>
    <w:basedOn w:val="DefaultParagraphFont"/>
    <w:uiPriority w:val="99"/>
    <w:unhideWhenUsed/>
    <w:rsid w:val="0037567B"/>
    <w:rPr>
      <w:color w:val="0563C1" w:themeColor="hyperlink"/>
      <w:u w:val="single"/>
    </w:rPr>
  </w:style>
  <w:style w:type="paragraph" w:styleId="TableofFigures">
    <w:name w:val="table of figures"/>
    <w:basedOn w:val="Normal"/>
    <w:next w:val="Normal"/>
    <w:uiPriority w:val="99"/>
    <w:unhideWhenUsed/>
    <w:rsid w:val="0037567B"/>
    <w:pPr>
      <w:spacing w:after="0"/>
    </w:pPr>
  </w:style>
  <w:style w:type="character" w:customStyle="1" w:styleId="Heading2Char">
    <w:name w:val="Heading 2 Char"/>
    <w:basedOn w:val="DefaultParagraphFont"/>
    <w:link w:val="Heading2"/>
    <w:uiPriority w:val="9"/>
    <w:rsid w:val="00C31A0D"/>
    <w:rPr>
      <w:caps/>
      <w:spacing w:val="15"/>
      <w:sz w:val="24"/>
      <w:shd w:val="clear" w:color="auto" w:fill="D9E2F3" w:themeFill="accent1" w:themeFillTint="33"/>
    </w:rPr>
  </w:style>
  <w:style w:type="paragraph" w:styleId="TOC2">
    <w:name w:val="toc 2"/>
    <w:basedOn w:val="Normal"/>
    <w:next w:val="Normal"/>
    <w:autoRedefine/>
    <w:uiPriority w:val="39"/>
    <w:unhideWhenUsed/>
    <w:rsid w:val="008E3CD0"/>
    <w:pPr>
      <w:spacing w:after="100"/>
      <w:ind w:left="220"/>
    </w:pPr>
  </w:style>
  <w:style w:type="character" w:customStyle="1" w:styleId="Heading3Char">
    <w:name w:val="Heading 3 Char"/>
    <w:basedOn w:val="DefaultParagraphFont"/>
    <w:link w:val="Heading3"/>
    <w:uiPriority w:val="9"/>
    <w:semiHidden/>
    <w:rsid w:val="00E3545F"/>
    <w:rPr>
      <w:caps/>
      <w:color w:val="1F3763" w:themeColor="accent1" w:themeShade="7F"/>
      <w:spacing w:val="15"/>
    </w:rPr>
  </w:style>
  <w:style w:type="character" w:customStyle="1" w:styleId="Heading4Char">
    <w:name w:val="Heading 4 Char"/>
    <w:basedOn w:val="DefaultParagraphFont"/>
    <w:link w:val="Heading4"/>
    <w:uiPriority w:val="9"/>
    <w:semiHidden/>
    <w:rsid w:val="00E3545F"/>
    <w:rPr>
      <w:caps/>
      <w:color w:val="2F5496" w:themeColor="accent1" w:themeShade="BF"/>
      <w:spacing w:val="10"/>
    </w:rPr>
  </w:style>
  <w:style w:type="character" w:customStyle="1" w:styleId="Heading5Char">
    <w:name w:val="Heading 5 Char"/>
    <w:basedOn w:val="DefaultParagraphFont"/>
    <w:link w:val="Heading5"/>
    <w:uiPriority w:val="9"/>
    <w:semiHidden/>
    <w:rsid w:val="00E3545F"/>
    <w:rPr>
      <w:caps/>
      <w:color w:val="2F5496" w:themeColor="accent1" w:themeShade="BF"/>
      <w:spacing w:val="10"/>
    </w:rPr>
  </w:style>
  <w:style w:type="character" w:customStyle="1" w:styleId="Heading6Char">
    <w:name w:val="Heading 6 Char"/>
    <w:basedOn w:val="DefaultParagraphFont"/>
    <w:link w:val="Heading6"/>
    <w:uiPriority w:val="9"/>
    <w:semiHidden/>
    <w:rsid w:val="00E3545F"/>
    <w:rPr>
      <w:caps/>
      <w:color w:val="2F5496" w:themeColor="accent1" w:themeShade="BF"/>
      <w:spacing w:val="10"/>
    </w:rPr>
  </w:style>
  <w:style w:type="character" w:customStyle="1" w:styleId="Heading7Char">
    <w:name w:val="Heading 7 Char"/>
    <w:basedOn w:val="DefaultParagraphFont"/>
    <w:link w:val="Heading7"/>
    <w:uiPriority w:val="9"/>
    <w:semiHidden/>
    <w:rsid w:val="00E3545F"/>
    <w:rPr>
      <w:caps/>
      <w:color w:val="2F5496" w:themeColor="accent1" w:themeShade="BF"/>
      <w:spacing w:val="10"/>
    </w:rPr>
  </w:style>
  <w:style w:type="character" w:customStyle="1" w:styleId="Heading8Char">
    <w:name w:val="Heading 8 Char"/>
    <w:basedOn w:val="DefaultParagraphFont"/>
    <w:link w:val="Heading8"/>
    <w:uiPriority w:val="9"/>
    <w:semiHidden/>
    <w:rsid w:val="00E3545F"/>
    <w:rPr>
      <w:caps/>
      <w:spacing w:val="10"/>
      <w:sz w:val="18"/>
      <w:szCs w:val="18"/>
    </w:rPr>
  </w:style>
  <w:style w:type="character" w:customStyle="1" w:styleId="Heading9Char">
    <w:name w:val="Heading 9 Char"/>
    <w:basedOn w:val="DefaultParagraphFont"/>
    <w:link w:val="Heading9"/>
    <w:uiPriority w:val="9"/>
    <w:semiHidden/>
    <w:rsid w:val="00E3545F"/>
    <w:rPr>
      <w:i/>
      <w:iCs/>
      <w:caps/>
      <w:spacing w:val="10"/>
      <w:sz w:val="18"/>
      <w:szCs w:val="18"/>
    </w:rPr>
  </w:style>
  <w:style w:type="paragraph" w:styleId="Title">
    <w:name w:val="Title"/>
    <w:basedOn w:val="Normal"/>
    <w:next w:val="Normal"/>
    <w:link w:val="TitleChar"/>
    <w:uiPriority w:val="10"/>
    <w:qFormat/>
    <w:rsid w:val="00E3545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E3545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E3545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3545F"/>
    <w:rPr>
      <w:caps/>
      <w:color w:val="595959" w:themeColor="text1" w:themeTint="A6"/>
      <w:spacing w:val="10"/>
      <w:sz w:val="21"/>
      <w:szCs w:val="21"/>
    </w:rPr>
  </w:style>
  <w:style w:type="character" w:styleId="Strong">
    <w:name w:val="Strong"/>
    <w:uiPriority w:val="22"/>
    <w:qFormat/>
    <w:rsid w:val="00E3545F"/>
    <w:rPr>
      <w:b/>
      <w:bCs/>
    </w:rPr>
  </w:style>
  <w:style w:type="character" w:styleId="Emphasis">
    <w:name w:val="Emphasis"/>
    <w:uiPriority w:val="20"/>
    <w:qFormat/>
    <w:rsid w:val="00E3545F"/>
    <w:rPr>
      <w:caps/>
      <w:color w:val="1F3763" w:themeColor="accent1" w:themeShade="7F"/>
      <w:spacing w:val="5"/>
    </w:rPr>
  </w:style>
  <w:style w:type="paragraph" w:styleId="Quote">
    <w:name w:val="Quote"/>
    <w:basedOn w:val="Normal"/>
    <w:next w:val="Normal"/>
    <w:link w:val="QuoteChar"/>
    <w:uiPriority w:val="29"/>
    <w:qFormat/>
    <w:rsid w:val="00E3545F"/>
    <w:rPr>
      <w:i/>
      <w:iCs/>
      <w:sz w:val="24"/>
      <w:szCs w:val="24"/>
    </w:rPr>
  </w:style>
  <w:style w:type="character" w:customStyle="1" w:styleId="QuoteChar">
    <w:name w:val="Quote Char"/>
    <w:basedOn w:val="DefaultParagraphFont"/>
    <w:link w:val="Quote"/>
    <w:uiPriority w:val="29"/>
    <w:rsid w:val="00E3545F"/>
    <w:rPr>
      <w:i/>
      <w:iCs/>
      <w:sz w:val="24"/>
      <w:szCs w:val="24"/>
    </w:rPr>
  </w:style>
  <w:style w:type="paragraph" w:styleId="IntenseQuote">
    <w:name w:val="Intense Quote"/>
    <w:basedOn w:val="Normal"/>
    <w:next w:val="Normal"/>
    <w:link w:val="IntenseQuoteChar"/>
    <w:uiPriority w:val="30"/>
    <w:qFormat/>
    <w:rsid w:val="00E3545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E3545F"/>
    <w:rPr>
      <w:color w:val="4472C4" w:themeColor="accent1"/>
      <w:sz w:val="24"/>
      <w:szCs w:val="24"/>
    </w:rPr>
  </w:style>
  <w:style w:type="character" w:styleId="SubtleEmphasis">
    <w:name w:val="Subtle Emphasis"/>
    <w:uiPriority w:val="19"/>
    <w:qFormat/>
    <w:rsid w:val="00E3545F"/>
    <w:rPr>
      <w:i/>
      <w:iCs/>
      <w:color w:val="1F3763" w:themeColor="accent1" w:themeShade="7F"/>
    </w:rPr>
  </w:style>
  <w:style w:type="character" w:styleId="IntenseEmphasis">
    <w:name w:val="Intense Emphasis"/>
    <w:uiPriority w:val="21"/>
    <w:qFormat/>
    <w:rsid w:val="00E3545F"/>
    <w:rPr>
      <w:b/>
      <w:bCs/>
      <w:caps/>
      <w:color w:val="1F3763" w:themeColor="accent1" w:themeShade="7F"/>
      <w:spacing w:val="10"/>
    </w:rPr>
  </w:style>
  <w:style w:type="character" w:styleId="SubtleReference">
    <w:name w:val="Subtle Reference"/>
    <w:uiPriority w:val="31"/>
    <w:qFormat/>
    <w:rsid w:val="00E3545F"/>
    <w:rPr>
      <w:b/>
      <w:bCs/>
      <w:color w:val="4472C4" w:themeColor="accent1"/>
    </w:rPr>
  </w:style>
  <w:style w:type="character" w:styleId="IntenseReference">
    <w:name w:val="Intense Reference"/>
    <w:uiPriority w:val="32"/>
    <w:qFormat/>
    <w:rsid w:val="00E3545F"/>
    <w:rPr>
      <w:b/>
      <w:bCs/>
      <w:i/>
      <w:iCs/>
      <w:caps/>
      <w:color w:val="4472C4" w:themeColor="accent1"/>
    </w:rPr>
  </w:style>
  <w:style w:type="character" w:styleId="BookTitle">
    <w:name w:val="Book Title"/>
    <w:uiPriority w:val="33"/>
    <w:qFormat/>
    <w:rsid w:val="00E3545F"/>
    <w:rPr>
      <w:b/>
      <w:bCs/>
      <w:i/>
      <w:iCs/>
      <w:spacing w:val="0"/>
    </w:rPr>
  </w:style>
  <w:style w:type="paragraph" w:styleId="Header">
    <w:name w:val="header"/>
    <w:basedOn w:val="Normal"/>
    <w:link w:val="HeaderChar"/>
    <w:uiPriority w:val="99"/>
    <w:unhideWhenUsed/>
    <w:rsid w:val="00E3545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3545F"/>
  </w:style>
  <w:style w:type="paragraph" w:styleId="Footer">
    <w:name w:val="footer"/>
    <w:basedOn w:val="Normal"/>
    <w:link w:val="FooterChar"/>
    <w:uiPriority w:val="99"/>
    <w:unhideWhenUsed/>
    <w:rsid w:val="00E3545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3545F"/>
  </w:style>
  <w:style w:type="character" w:styleId="PlaceholderText">
    <w:name w:val="Placeholder Text"/>
    <w:basedOn w:val="DefaultParagraphFont"/>
    <w:uiPriority w:val="99"/>
    <w:semiHidden/>
    <w:rsid w:val="00C37F6F"/>
    <w:rPr>
      <w:color w:val="808080"/>
    </w:rPr>
  </w:style>
  <w:style w:type="table" w:styleId="TableGrid">
    <w:name w:val="Table Grid"/>
    <w:basedOn w:val="TableNormal"/>
    <w:uiPriority w:val="39"/>
    <w:rsid w:val="00EF34D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F34D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alloonText">
    <w:name w:val="Balloon Text"/>
    <w:basedOn w:val="Normal"/>
    <w:link w:val="BalloonTextChar"/>
    <w:uiPriority w:val="99"/>
    <w:semiHidden/>
    <w:unhideWhenUsed/>
    <w:rsid w:val="0022450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5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850173">
      <w:bodyDiv w:val="1"/>
      <w:marLeft w:val="0"/>
      <w:marRight w:val="0"/>
      <w:marTop w:val="0"/>
      <w:marBottom w:val="0"/>
      <w:divBdr>
        <w:top w:val="none" w:sz="0" w:space="0" w:color="auto"/>
        <w:left w:val="none" w:sz="0" w:space="0" w:color="auto"/>
        <w:bottom w:val="none" w:sz="0" w:space="0" w:color="auto"/>
        <w:right w:val="none" w:sz="0" w:space="0" w:color="auto"/>
      </w:divBdr>
    </w:div>
    <w:div w:id="763913531">
      <w:bodyDiv w:val="1"/>
      <w:marLeft w:val="0"/>
      <w:marRight w:val="0"/>
      <w:marTop w:val="0"/>
      <w:marBottom w:val="0"/>
      <w:divBdr>
        <w:top w:val="none" w:sz="0" w:space="0" w:color="auto"/>
        <w:left w:val="none" w:sz="0" w:space="0" w:color="auto"/>
        <w:bottom w:val="none" w:sz="0" w:space="0" w:color="auto"/>
        <w:right w:val="none" w:sz="0" w:space="0" w:color="auto"/>
      </w:divBdr>
    </w:div>
    <w:div w:id="1129319435">
      <w:bodyDiv w:val="1"/>
      <w:marLeft w:val="0"/>
      <w:marRight w:val="0"/>
      <w:marTop w:val="0"/>
      <w:marBottom w:val="0"/>
      <w:divBdr>
        <w:top w:val="none" w:sz="0" w:space="0" w:color="auto"/>
        <w:left w:val="none" w:sz="0" w:space="0" w:color="auto"/>
        <w:bottom w:val="none" w:sz="0" w:space="0" w:color="auto"/>
        <w:right w:val="none" w:sz="0" w:space="0" w:color="auto"/>
      </w:divBdr>
    </w:div>
    <w:div w:id="1348026309">
      <w:bodyDiv w:val="1"/>
      <w:marLeft w:val="0"/>
      <w:marRight w:val="0"/>
      <w:marTop w:val="0"/>
      <w:marBottom w:val="0"/>
      <w:divBdr>
        <w:top w:val="none" w:sz="0" w:space="0" w:color="auto"/>
        <w:left w:val="none" w:sz="0" w:space="0" w:color="auto"/>
        <w:bottom w:val="none" w:sz="0" w:space="0" w:color="auto"/>
        <w:right w:val="none" w:sz="0" w:space="0" w:color="auto"/>
      </w:divBdr>
    </w:div>
    <w:div w:id="1975255100">
      <w:bodyDiv w:val="1"/>
      <w:marLeft w:val="0"/>
      <w:marRight w:val="0"/>
      <w:marTop w:val="0"/>
      <w:marBottom w:val="0"/>
      <w:divBdr>
        <w:top w:val="none" w:sz="0" w:space="0" w:color="auto"/>
        <w:left w:val="none" w:sz="0" w:space="0" w:color="auto"/>
        <w:bottom w:val="none" w:sz="0" w:space="0" w:color="auto"/>
        <w:right w:val="none" w:sz="0" w:space="0" w:color="auto"/>
      </w:divBdr>
    </w:div>
    <w:div w:id="203399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microsoft.com/office/2014/relationships/chartEx" Target="charts/chartEx1.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6.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microsoft.com/office/2014/relationships/chartEx" Target="charts/chartEx2.xml"/><Relationship Id="rId23" Type="http://schemas.microsoft.com/office/2011/relationships/people" Target="people.xml"/><Relationship Id="rId10" Type="http://schemas.openxmlformats.org/officeDocument/2006/relationships/chart" Target="charts/chart3.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1.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hdum\Downloads\PEA%20data%20F201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hdum\Downloads\PEA%20data%20F2017.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hdum\Downloads\PEA%20data%20F2017.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hdum\Downloads\PEA%20data%20F2017.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hdum\Downloads\PEA%20data%20F2017.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webdav.cegep-heritage.qc.ca/cs/1523066/Statistics%20for%20Computer%20Science/PEA/PEA%20data%20F2017.xlsx" TargetMode="External"/><Relationship Id="rId2" Type="http://schemas.microsoft.com/office/2011/relationships/chartColorStyle" Target="colors8.xml"/><Relationship Id="rId1" Type="http://schemas.microsoft.com/office/2011/relationships/chartStyle" Target="style8.xml"/></Relationships>
</file>

<file path=word/charts/_rels/chart7.xml.rels><?xml version="1.0" encoding="UTF-8" standalone="yes"?>
<Relationships xmlns="http://schemas.openxmlformats.org/package/2006/relationships"><Relationship Id="rId3" Type="http://schemas.openxmlformats.org/officeDocument/2006/relationships/oleObject" Target="https://webdav.cegep-heritage.qc.ca/cs/1523066/Statistics%20for%20Computer%20Science/PEA/PEA%20data%20F2017.xlsx" TargetMode="External"/><Relationship Id="rId2" Type="http://schemas.microsoft.com/office/2011/relationships/chartColorStyle" Target="colors9.xml"/><Relationship Id="rId1" Type="http://schemas.microsoft.com/office/2011/relationships/chartStyle" Target="style9.xml"/></Relationships>
</file>

<file path=word/charts/_rels/chartEx1.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H:\PEA\PEA%20data%20F2017%20(version%201).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H:\PEA\PEA%20data%20F2017%20(version%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Total Number of</a:t>
            </a:r>
            <a:r>
              <a:rPr lang="en-CA" baseline="0"/>
              <a:t> Homicides in the US vs Canada (Normalized per 1,000,000 people)</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Canada</c:v>
          </c:tx>
          <c:spPr>
            <a:solidFill>
              <a:schemeClr val="accent1"/>
            </a:solidFill>
            <a:ln>
              <a:noFill/>
            </a:ln>
            <a:effectLst/>
          </c:spPr>
          <c:invertIfNegative val="0"/>
          <c:cat>
            <c:numRef>
              <c:f>'[PEA data F2017.xlsx]Sheet1'!$B$35:$B$44</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F2017.xlsx]Sheet1'!$C$35:$C$44</c:f>
              <c:numCache>
                <c:formatCode>_(* #,##0.00_);_(* \(#,##0.00\);_(* "-"??_);_(@_)</c:formatCode>
                <c:ptCount val="10"/>
                <c:pt idx="0">
                  <c:v>20.619346797725388</c:v>
                </c:pt>
                <c:pt idx="1">
                  <c:v>18.629744766963103</c:v>
                </c:pt>
                <c:pt idx="2">
                  <c:v>18.083471661236299</c:v>
                </c:pt>
                <c:pt idx="3">
                  <c:v>18.404418265255561</c:v>
                </c:pt>
                <c:pt idx="4">
                  <c:v>18.164990524426255</c:v>
                </c:pt>
                <c:pt idx="5">
                  <c:v>16.313988084545802</c:v>
                </c:pt>
                <c:pt idx="6">
                  <c:v>17.549532023654319</c:v>
                </c:pt>
                <c:pt idx="7">
                  <c:v>15.735380469827913</c:v>
                </c:pt>
                <c:pt idx="8">
                  <c:v>14.585916790250501</c:v>
                </c:pt>
                <c:pt idx="9">
                  <c:v>14.536625210333838</c:v>
                </c:pt>
              </c:numCache>
            </c:numRef>
          </c:val>
          <c:extLst>
            <c:ext xmlns:c16="http://schemas.microsoft.com/office/drawing/2014/chart" uri="{C3380CC4-5D6E-409C-BE32-E72D297353CC}">
              <c16:uniqueId val="{00000000-A391-4DDA-B4DC-ABFD68F47208}"/>
            </c:ext>
          </c:extLst>
        </c:ser>
        <c:ser>
          <c:idx val="1"/>
          <c:order val="1"/>
          <c:tx>
            <c:v>United States</c:v>
          </c:tx>
          <c:spPr>
            <a:solidFill>
              <a:schemeClr val="accent2"/>
            </a:solidFill>
            <a:ln>
              <a:noFill/>
            </a:ln>
            <a:effectLst/>
          </c:spPr>
          <c:invertIfNegative val="0"/>
          <c:cat>
            <c:numRef>
              <c:f>'[PEA data F2017.xlsx]Sheet1'!$B$35:$B$44</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F2017.xlsx]Sheet1'!$L$35:$L$44</c:f>
              <c:numCache>
                <c:formatCode>_(* #,##0.00_);_(* \(#,##0.00\);_(* "-"??_);_(@_)</c:formatCode>
                <c:ptCount val="10"/>
                <c:pt idx="0">
                  <c:v>50.599629959648347</c:v>
                </c:pt>
                <c:pt idx="1">
                  <c:v>50.526935622367731</c:v>
                </c:pt>
                <c:pt idx="2">
                  <c:v>49.45953045046322</c:v>
                </c:pt>
                <c:pt idx="3">
                  <c:v>46.731851159606009</c:v>
                </c:pt>
                <c:pt idx="4">
                  <c:v>44.415990473167426</c:v>
                </c:pt>
                <c:pt idx="5">
                  <c:v>42.554173242092972</c:v>
                </c:pt>
                <c:pt idx="6">
                  <c:v>41.046602451772756</c:v>
                </c:pt>
                <c:pt idx="7">
                  <c:v>41.03117597970521</c:v>
                </c:pt>
                <c:pt idx="8">
                  <c:v>38.722943062499375</c:v>
                </c:pt>
                <c:pt idx="9">
                  <c:v>37.506185063419082</c:v>
                </c:pt>
              </c:numCache>
            </c:numRef>
          </c:val>
          <c:extLst>
            <c:ext xmlns:c16="http://schemas.microsoft.com/office/drawing/2014/chart" uri="{C3380CC4-5D6E-409C-BE32-E72D297353CC}">
              <c16:uniqueId val="{00000001-A391-4DDA-B4DC-ABFD68F47208}"/>
            </c:ext>
          </c:extLst>
        </c:ser>
        <c:dLbls>
          <c:showLegendKey val="0"/>
          <c:showVal val="0"/>
          <c:showCatName val="0"/>
          <c:showSerName val="0"/>
          <c:showPercent val="0"/>
          <c:showBubbleSize val="0"/>
        </c:dLbls>
        <c:gapWidth val="219"/>
        <c:overlap val="-27"/>
        <c:axId val="482491824"/>
        <c:axId val="482492152"/>
      </c:barChart>
      <c:catAx>
        <c:axId val="482491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492152"/>
        <c:crosses val="autoZero"/>
        <c:auto val="1"/>
        <c:lblAlgn val="ctr"/>
        <c:lblOffset val="100"/>
        <c:noMultiLvlLbl val="0"/>
      </c:catAx>
      <c:valAx>
        <c:axId val="482492152"/>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491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Handgun</a:t>
            </a:r>
            <a:r>
              <a:rPr lang="en-CA" baseline="0"/>
              <a:t> Homicides in the US vs Canada          (Normalized per 1,000,000 people)</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Canada</c:v>
          </c:tx>
          <c:spPr>
            <a:solidFill>
              <a:schemeClr val="accent1"/>
            </a:solidFill>
            <a:ln>
              <a:noFill/>
            </a:ln>
            <a:effectLst/>
          </c:spPr>
          <c:invertIfNegative val="0"/>
          <c:cat>
            <c:numRef>
              <c:f>'[PEA data F2017.xlsx]Sheet1'!$K$49:$K$58</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F2017.xlsx]Sheet1'!$D$49:$D$58</c:f>
              <c:numCache>
                <c:formatCode>0.00</c:formatCode>
                <c:ptCount val="10"/>
                <c:pt idx="0">
                  <c:v>4.06797353991269</c:v>
                </c:pt>
                <c:pt idx="1">
                  <c:v>3.4123789919684895</c:v>
                </c:pt>
                <c:pt idx="2">
                  <c:v>3.8054443731557868</c:v>
                </c:pt>
                <c:pt idx="3">
                  <c:v>3.7953464835060569</c:v>
                </c:pt>
                <c:pt idx="4">
                  <c:v>3.3054327019857608</c:v>
                </c:pt>
                <c:pt idx="5">
                  <c:v>3.0331060879209701</c:v>
                </c:pt>
                <c:pt idx="6">
                  <c:v>2.7402923757865549</c:v>
                </c:pt>
                <c:pt idx="7">
                  <c:v>3.054854083886005</c:v>
                </c:pt>
                <c:pt idx="8">
                  <c:v>2.5639306857862207</c:v>
                </c:pt>
                <c:pt idx="9">
                  <c:v>2.9580341997772348</c:v>
                </c:pt>
              </c:numCache>
            </c:numRef>
          </c:val>
          <c:extLst>
            <c:ext xmlns:c16="http://schemas.microsoft.com/office/drawing/2014/chart" uri="{C3380CC4-5D6E-409C-BE32-E72D297353CC}">
              <c16:uniqueId val="{00000000-B656-446D-B1AE-EFA358DBBFF1}"/>
            </c:ext>
          </c:extLst>
        </c:ser>
        <c:ser>
          <c:idx val="1"/>
          <c:order val="1"/>
          <c:tx>
            <c:v>United States</c:v>
          </c:tx>
          <c:spPr>
            <a:solidFill>
              <a:schemeClr val="accent2"/>
            </a:solidFill>
            <a:ln>
              <a:noFill/>
            </a:ln>
            <a:effectLst/>
          </c:spPr>
          <c:invertIfNegative val="0"/>
          <c:cat>
            <c:numRef>
              <c:f>'[PEA data F2017.xlsx]Sheet1'!$K$49:$K$58</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F2017.xlsx]Sheet1'!$M$49:$M$58</c:f>
              <c:numCache>
                <c:formatCode>0.00</c:formatCode>
                <c:ptCount val="10"/>
                <c:pt idx="0">
                  <c:v>25.578763825241541</c:v>
                </c:pt>
                <c:pt idx="1">
                  <c:v>26.243061412929908</c:v>
                </c:pt>
                <c:pt idx="2">
                  <c:v>24.530812970804966</c:v>
                </c:pt>
                <c:pt idx="3">
                  <c:v>22.340873726470814</c:v>
                </c:pt>
                <c:pt idx="4">
                  <c:v>21.015838261431231</c:v>
                </c:pt>
                <c:pt idx="5">
                  <c:v>19.76745437370089</c:v>
                </c:pt>
                <c:pt idx="6">
                  <c:v>20.053326449865686</c:v>
                </c:pt>
                <c:pt idx="7">
                  <c:v>20.388241074955939</c:v>
                </c:pt>
                <c:pt idx="8">
                  <c:v>18.272754165295957</c:v>
                </c:pt>
                <c:pt idx="9">
                  <c:v>17.440799374863051</c:v>
                </c:pt>
              </c:numCache>
            </c:numRef>
          </c:val>
          <c:extLst>
            <c:ext xmlns:c16="http://schemas.microsoft.com/office/drawing/2014/chart" uri="{C3380CC4-5D6E-409C-BE32-E72D297353CC}">
              <c16:uniqueId val="{00000001-B656-446D-B1AE-EFA358DBBFF1}"/>
            </c:ext>
          </c:extLst>
        </c:ser>
        <c:dLbls>
          <c:showLegendKey val="0"/>
          <c:showVal val="0"/>
          <c:showCatName val="0"/>
          <c:showSerName val="0"/>
          <c:showPercent val="0"/>
          <c:showBubbleSize val="0"/>
        </c:dLbls>
        <c:gapWidth val="219"/>
        <c:overlap val="-27"/>
        <c:axId val="483171592"/>
        <c:axId val="483168968"/>
      </c:barChart>
      <c:catAx>
        <c:axId val="483171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168968"/>
        <c:crosses val="autoZero"/>
        <c:auto val="1"/>
        <c:lblAlgn val="ctr"/>
        <c:lblOffset val="100"/>
        <c:noMultiLvlLbl val="0"/>
      </c:catAx>
      <c:valAx>
        <c:axId val="48316896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171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Total Firearm Homicides in the US vs</a:t>
            </a:r>
            <a:r>
              <a:rPr lang="en-CA" baseline="0"/>
              <a:t> Canada </a:t>
            </a:r>
          </a:p>
          <a:p>
            <a:pPr>
              <a:defRPr/>
            </a:pPr>
            <a:r>
              <a:rPr lang="en-CA" baseline="0"/>
              <a:t>(Normalized per 1,000,000 people)</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Canada</c:v>
          </c:tx>
          <c:spPr>
            <a:solidFill>
              <a:schemeClr val="accent1"/>
            </a:solidFill>
            <a:ln>
              <a:noFill/>
            </a:ln>
            <a:effectLst/>
          </c:spPr>
          <c:invertIfNegative val="0"/>
          <c:cat>
            <c:numRef>
              <c:f>'[PEA data F2017.xlsx]Sheet1'!$B$49:$B$58</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F2017.xlsx]Sheet1'!$C$49:$C$58</c:f>
              <c:numCache>
                <c:formatCode>0.00</c:formatCode>
                <c:ptCount val="10"/>
                <c:pt idx="0">
                  <c:v>6.9559242209194077</c:v>
                </c:pt>
                <c:pt idx="1">
                  <c:v>5.8717512384322665</c:v>
                </c:pt>
                <c:pt idx="2">
                  <c:v>5.7233883372263028</c:v>
                </c:pt>
                <c:pt idx="3">
                  <c:v>6.0243594976286614</c:v>
                </c:pt>
                <c:pt idx="4">
                  <c:v>5.4197184843370136</c:v>
                </c:pt>
                <c:pt idx="5">
                  <c:v>5.1533355862734931</c:v>
                </c:pt>
                <c:pt idx="6">
                  <c:v>4.6060233550454859</c:v>
                </c:pt>
                <c:pt idx="7">
                  <c:v>4.928113663627423</c:v>
                </c:pt>
                <c:pt idx="8">
                  <c:v>3.8458960286793307</c:v>
                </c:pt>
                <c:pt idx="9">
                  <c:v>4.3947936682404629</c:v>
                </c:pt>
              </c:numCache>
            </c:numRef>
          </c:val>
          <c:extLst>
            <c:ext xmlns:c16="http://schemas.microsoft.com/office/drawing/2014/chart" uri="{C3380CC4-5D6E-409C-BE32-E72D297353CC}">
              <c16:uniqueId val="{00000000-4999-440E-AEB4-EBC9C90DB36D}"/>
            </c:ext>
          </c:extLst>
        </c:ser>
        <c:ser>
          <c:idx val="1"/>
          <c:order val="1"/>
          <c:tx>
            <c:v>United States</c:v>
          </c:tx>
          <c:spPr>
            <a:solidFill>
              <a:schemeClr val="accent2"/>
            </a:solidFill>
            <a:ln>
              <a:noFill/>
            </a:ln>
            <a:effectLst/>
          </c:spPr>
          <c:invertIfNegative val="0"/>
          <c:cat>
            <c:numRef>
              <c:f>'[PEA data F2017.xlsx]Sheet1'!$B$49:$B$58</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F2017.xlsx]Sheet1'!$L$49:$L$58</c:f>
              <c:numCache>
                <c:formatCode>0.00</c:formatCode>
                <c:ptCount val="10"/>
                <c:pt idx="0">
                  <c:v>34.346210566662741</c:v>
                </c:pt>
                <c:pt idx="1">
                  <c:v>34.243913086677942</c:v>
                </c:pt>
                <c:pt idx="2">
                  <c:v>33.586456418124293</c:v>
                </c:pt>
                <c:pt idx="3">
                  <c:v>31.303506597913806</c:v>
                </c:pt>
                <c:pt idx="4">
                  <c:v>29.790895340832304</c:v>
                </c:pt>
                <c:pt idx="5">
                  <c:v>28.686245316798313</c:v>
                </c:pt>
                <c:pt idx="6">
                  <c:v>27.758987965235608</c:v>
                </c:pt>
                <c:pt idx="7">
                  <c:v>28.325137545890534</c:v>
                </c:pt>
                <c:pt idx="8">
                  <c:v>26.717029352025602</c:v>
                </c:pt>
                <c:pt idx="9">
                  <c:v>25.474479345808597</c:v>
                </c:pt>
              </c:numCache>
            </c:numRef>
          </c:val>
          <c:extLst>
            <c:ext xmlns:c16="http://schemas.microsoft.com/office/drawing/2014/chart" uri="{C3380CC4-5D6E-409C-BE32-E72D297353CC}">
              <c16:uniqueId val="{00000001-4999-440E-AEB4-EBC9C90DB36D}"/>
            </c:ext>
          </c:extLst>
        </c:ser>
        <c:dLbls>
          <c:showLegendKey val="0"/>
          <c:showVal val="0"/>
          <c:showCatName val="0"/>
          <c:showSerName val="0"/>
          <c:showPercent val="0"/>
          <c:showBubbleSize val="0"/>
        </c:dLbls>
        <c:gapWidth val="219"/>
        <c:overlap val="-27"/>
        <c:axId val="483176512"/>
        <c:axId val="483170608"/>
      </c:barChart>
      <c:catAx>
        <c:axId val="48317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170608"/>
        <c:crosses val="autoZero"/>
        <c:auto val="1"/>
        <c:lblAlgn val="ctr"/>
        <c:lblOffset val="100"/>
        <c:noMultiLvlLbl val="0"/>
      </c:catAx>
      <c:valAx>
        <c:axId val="4831706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176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Total</a:t>
            </a:r>
            <a:r>
              <a:rPr lang="en-CA" baseline="0"/>
              <a:t> Canadian Homicides vs Canadian Firearm Homicides (Normalized per 1,000,000 people) </a:t>
            </a:r>
            <a:endParaRPr lang="en-CA"/>
          </a:p>
        </c:rich>
      </c:tx>
      <c:layout>
        <c:manualLayout>
          <c:xMode val="edge"/>
          <c:yMode val="edge"/>
          <c:x val="0.12443066491688538"/>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Total Homicides</c:v>
          </c:tx>
          <c:spPr>
            <a:solidFill>
              <a:schemeClr val="accent1"/>
            </a:solidFill>
            <a:ln>
              <a:noFill/>
            </a:ln>
            <a:effectLst/>
          </c:spPr>
          <c:invertIfNegative val="0"/>
          <c:cat>
            <c:numRef>
              <c:f>'[PEA data F2017.xlsx]Sheet1'!$B$35:$B$44</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F2017.xlsx]Sheet1'!$C$35:$C$44</c:f>
              <c:numCache>
                <c:formatCode>_(* #,##0.00_);_(* \(#,##0.00\);_(* "-"??_);_(@_)</c:formatCode>
                <c:ptCount val="10"/>
                <c:pt idx="0">
                  <c:v>20.619346797725388</c:v>
                </c:pt>
                <c:pt idx="1">
                  <c:v>18.629744766963103</c:v>
                </c:pt>
                <c:pt idx="2">
                  <c:v>18.083471661236299</c:v>
                </c:pt>
                <c:pt idx="3">
                  <c:v>18.404418265255561</c:v>
                </c:pt>
                <c:pt idx="4">
                  <c:v>18.164990524426255</c:v>
                </c:pt>
                <c:pt idx="5">
                  <c:v>16.313988084545802</c:v>
                </c:pt>
                <c:pt idx="6">
                  <c:v>17.549532023654319</c:v>
                </c:pt>
                <c:pt idx="7">
                  <c:v>15.735380469827913</c:v>
                </c:pt>
                <c:pt idx="8">
                  <c:v>14.585916790250501</c:v>
                </c:pt>
                <c:pt idx="9">
                  <c:v>14.536625210333838</c:v>
                </c:pt>
              </c:numCache>
            </c:numRef>
          </c:val>
          <c:extLst>
            <c:ext xmlns:c16="http://schemas.microsoft.com/office/drawing/2014/chart" uri="{C3380CC4-5D6E-409C-BE32-E72D297353CC}">
              <c16:uniqueId val="{00000000-A20E-48B1-B002-C7CF69B83273}"/>
            </c:ext>
          </c:extLst>
        </c:ser>
        <c:ser>
          <c:idx val="1"/>
          <c:order val="1"/>
          <c:tx>
            <c:v>Firearm Homicides</c:v>
          </c:tx>
          <c:spPr>
            <a:solidFill>
              <a:schemeClr val="accent2"/>
            </a:solidFill>
            <a:ln>
              <a:noFill/>
            </a:ln>
            <a:effectLst/>
          </c:spPr>
          <c:invertIfNegative val="0"/>
          <c:cat>
            <c:numRef>
              <c:f>'[PEA data F2017.xlsx]Sheet1'!$B$35:$B$44</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F2017.xlsx]Sheet1'!$D$35:$D$44</c:f>
              <c:numCache>
                <c:formatCode>_(* #,##0.00_);_(* \(#,##0.00\);_(* "-"??_);_(@_)</c:formatCode>
                <c:ptCount val="10"/>
                <c:pt idx="0">
                  <c:v>6.9559242209194077</c:v>
                </c:pt>
                <c:pt idx="1">
                  <c:v>5.8717512384322665</c:v>
                </c:pt>
                <c:pt idx="2">
                  <c:v>5.7233883372263028</c:v>
                </c:pt>
                <c:pt idx="3">
                  <c:v>6.0243594976286614</c:v>
                </c:pt>
                <c:pt idx="4">
                  <c:v>5.4197184843370136</c:v>
                </c:pt>
                <c:pt idx="5">
                  <c:v>5.1533355862734931</c:v>
                </c:pt>
                <c:pt idx="6">
                  <c:v>4.6060233550454859</c:v>
                </c:pt>
                <c:pt idx="7">
                  <c:v>4.928113663627423</c:v>
                </c:pt>
                <c:pt idx="8">
                  <c:v>3.8458960286793307</c:v>
                </c:pt>
                <c:pt idx="9">
                  <c:v>4.3947936682404629</c:v>
                </c:pt>
              </c:numCache>
            </c:numRef>
          </c:val>
          <c:extLst>
            <c:ext xmlns:c16="http://schemas.microsoft.com/office/drawing/2014/chart" uri="{C3380CC4-5D6E-409C-BE32-E72D297353CC}">
              <c16:uniqueId val="{00000001-A20E-48B1-B002-C7CF69B83273}"/>
            </c:ext>
          </c:extLst>
        </c:ser>
        <c:dLbls>
          <c:showLegendKey val="0"/>
          <c:showVal val="0"/>
          <c:showCatName val="0"/>
          <c:showSerName val="0"/>
          <c:showPercent val="0"/>
          <c:showBubbleSize val="0"/>
        </c:dLbls>
        <c:gapWidth val="219"/>
        <c:overlap val="-27"/>
        <c:axId val="482725280"/>
        <c:axId val="482721016"/>
      </c:barChart>
      <c:catAx>
        <c:axId val="482725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721016"/>
        <c:crosses val="autoZero"/>
        <c:auto val="1"/>
        <c:lblAlgn val="ctr"/>
        <c:lblOffset val="100"/>
        <c:noMultiLvlLbl val="0"/>
      </c:catAx>
      <c:valAx>
        <c:axId val="482721016"/>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725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Total American Homicides vs American Firearm Homicides </a:t>
            </a:r>
          </a:p>
          <a:p>
            <a:pPr>
              <a:defRPr/>
            </a:pPr>
            <a:r>
              <a:rPr lang="en-CA" sz="1400" b="0" i="0" u="none" strike="noStrike" baseline="0">
                <a:effectLst/>
              </a:rPr>
              <a:t>(Normalized per 1,000,000 people) </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Total Homicides</c:v>
          </c:tx>
          <c:spPr>
            <a:solidFill>
              <a:schemeClr val="accent1"/>
            </a:solidFill>
            <a:ln>
              <a:noFill/>
            </a:ln>
            <a:effectLst/>
          </c:spPr>
          <c:invertIfNegative val="0"/>
          <c:cat>
            <c:numRef>
              <c:f>'[PEA data F2017.xlsx]Sheet1'!$K$49:$K$58</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F2017.xlsx]Sheet1'!$L$35:$L$44</c:f>
              <c:numCache>
                <c:formatCode>_(* #,##0.00_);_(* \(#,##0.00\);_(* "-"??_);_(@_)</c:formatCode>
                <c:ptCount val="10"/>
                <c:pt idx="0">
                  <c:v>50.599629959648347</c:v>
                </c:pt>
                <c:pt idx="1">
                  <c:v>50.526935622367731</c:v>
                </c:pt>
                <c:pt idx="2">
                  <c:v>49.45953045046322</c:v>
                </c:pt>
                <c:pt idx="3">
                  <c:v>46.731851159606009</c:v>
                </c:pt>
                <c:pt idx="4">
                  <c:v>44.415990473167426</c:v>
                </c:pt>
                <c:pt idx="5">
                  <c:v>42.554173242092972</c:v>
                </c:pt>
                <c:pt idx="6">
                  <c:v>41.046602451772756</c:v>
                </c:pt>
                <c:pt idx="7">
                  <c:v>41.03117597970521</c:v>
                </c:pt>
                <c:pt idx="8">
                  <c:v>38.722943062499375</c:v>
                </c:pt>
                <c:pt idx="9">
                  <c:v>37.506185063419082</c:v>
                </c:pt>
              </c:numCache>
            </c:numRef>
          </c:val>
          <c:extLst>
            <c:ext xmlns:c16="http://schemas.microsoft.com/office/drawing/2014/chart" uri="{C3380CC4-5D6E-409C-BE32-E72D297353CC}">
              <c16:uniqueId val="{00000000-2716-41F0-A226-707DA2F237AC}"/>
            </c:ext>
          </c:extLst>
        </c:ser>
        <c:ser>
          <c:idx val="1"/>
          <c:order val="1"/>
          <c:tx>
            <c:v>Firearm Homicides</c:v>
          </c:tx>
          <c:spPr>
            <a:solidFill>
              <a:schemeClr val="accent2"/>
            </a:solidFill>
            <a:ln>
              <a:noFill/>
            </a:ln>
            <a:effectLst/>
          </c:spPr>
          <c:invertIfNegative val="0"/>
          <c:cat>
            <c:numRef>
              <c:f>'[PEA data F2017.xlsx]Sheet1'!$K$49:$K$58</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F2017.xlsx]Sheet1'!$M$35:$M$44</c:f>
              <c:numCache>
                <c:formatCode>_(* #,##0.00_);_(* \(#,##0.00\);_(* "-"??_);_(@_)</c:formatCode>
                <c:ptCount val="10"/>
                <c:pt idx="0">
                  <c:v>34.346210566662741</c:v>
                </c:pt>
                <c:pt idx="1">
                  <c:v>34.243913086677942</c:v>
                </c:pt>
                <c:pt idx="2">
                  <c:v>33.586456418124293</c:v>
                </c:pt>
                <c:pt idx="3">
                  <c:v>31.303506597913806</c:v>
                </c:pt>
                <c:pt idx="4">
                  <c:v>29.790895340832304</c:v>
                </c:pt>
                <c:pt idx="5">
                  <c:v>28.686245316798313</c:v>
                </c:pt>
                <c:pt idx="6">
                  <c:v>27.758987965235608</c:v>
                </c:pt>
                <c:pt idx="7">
                  <c:v>28.325137545890534</c:v>
                </c:pt>
                <c:pt idx="8">
                  <c:v>26.717029352025602</c:v>
                </c:pt>
                <c:pt idx="9">
                  <c:v>25.474479345808597</c:v>
                </c:pt>
              </c:numCache>
            </c:numRef>
          </c:val>
          <c:extLst>
            <c:ext xmlns:c16="http://schemas.microsoft.com/office/drawing/2014/chart" uri="{C3380CC4-5D6E-409C-BE32-E72D297353CC}">
              <c16:uniqueId val="{00000001-2716-41F0-A226-707DA2F237AC}"/>
            </c:ext>
          </c:extLst>
        </c:ser>
        <c:dLbls>
          <c:showLegendKey val="0"/>
          <c:showVal val="0"/>
          <c:showCatName val="0"/>
          <c:showSerName val="0"/>
          <c:showPercent val="0"/>
          <c:showBubbleSize val="0"/>
        </c:dLbls>
        <c:gapWidth val="219"/>
        <c:overlap val="-27"/>
        <c:axId val="493111136"/>
        <c:axId val="493103264"/>
      </c:barChart>
      <c:catAx>
        <c:axId val="493111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103264"/>
        <c:crosses val="autoZero"/>
        <c:auto val="1"/>
        <c:lblAlgn val="ctr"/>
        <c:lblOffset val="100"/>
        <c:noMultiLvlLbl val="0"/>
      </c:catAx>
      <c:valAx>
        <c:axId val="493103264"/>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111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Homicides with Firearms vs Total Homicides </a:t>
            </a:r>
          </a:p>
          <a:p>
            <a:pPr>
              <a:defRPr/>
            </a:pPr>
            <a:r>
              <a:rPr lang="en-CA"/>
              <a:t>(Normalized Canadian data - per 1,000,000</a:t>
            </a:r>
            <a:r>
              <a:rPr lang="en-CA" baseline="0"/>
              <a:t> people)</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Homicides with Firearms vs Total Homicides</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591702653660732"/>
                  <c:y val="2.69497908130070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'[PEA data F2017.xlsx]Sheet1'!$C$35:$C$44</c:f>
              <c:numCache>
                <c:formatCode>_(* #,##0.00_);_(* \(#,##0.00\);_(* "-"??_);_(@_)</c:formatCode>
                <c:ptCount val="10"/>
                <c:pt idx="0">
                  <c:v>20.619346797725388</c:v>
                </c:pt>
                <c:pt idx="1">
                  <c:v>18.629744766963103</c:v>
                </c:pt>
                <c:pt idx="2">
                  <c:v>18.083471661236299</c:v>
                </c:pt>
                <c:pt idx="3">
                  <c:v>18.404418265255561</c:v>
                </c:pt>
                <c:pt idx="4">
                  <c:v>18.164990524426255</c:v>
                </c:pt>
                <c:pt idx="5">
                  <c:v>16.313988084545802</c:v>
                </c:pt>
                <c:pt idx="6">
                  <c:v>17.549532023654319</c:v>
                </c:pt>
                <c:pt idx="7">
                  <c:v>15.735380469827913</c:v>
                </c:pt>
                <c:pt idx="8">
                  <c:v>14.585916790250501</c:v>
                </c:pt>
                <c:pt idx="9">
                  <c:v>14.536625210333838</c:v>
                </c:pt>
              </c:numCache>
            </c:numRef>
          </c:xVal>
          <c:yVal>
            <c:numRef>
              <c:f>'[PEA data F2017.xlsx]Sheet1'!$D$35:$D$44</c:f>
              <c:numCache>
                <c:formatCode>_(* #,##0.00_);_(* \(#,##0.00\);_(* "-"??_);_(@_)</c:formatCode>
                <c:ptCount val="10"/>
                <c:pt idx="0">
                  <c:v>6.9559242209194077</c:v>
                </c:pt>
                <c:pt idx="1">
                  <c:v>5.8717512384322665</c:v>
                </c:pt>
                <c:pt idx="2">
                  <c:v>5.7233883372263028</c:v>
                </c:pt>
                <c:pt idx="3">
                  <c:v>6.0243594976286614</c:v>
                </c:pt>
                <c:pt idx="4">
                  <c:v>5.4197184843370136</c:v>
                </c:pt>
                <c:pt idx="5">
                  <c:v>5.1533355862734931</c:v>
                </c:pt>
                <c:pt idx="6">
                  <c:v>4.6060233550454859</c:v>
                </c:pt>
                <c:pt idx="7">
                  <c:v>4.928113663627423</c:v>
                </c:pt>
                <c:pt idx="8">
                  <c:v>3.8458960286793307</c:v>
                </c:pt>
                <c:pt idx="9">
                  <c:v>4.3947936682404629</c:v>
                </c:pt>
              </c:numCache>
            </c:numRef>
          </c:yVal>
          <c:smooth val="0"/>
          <c:extLst>
            <c:ext xmlns:c16="http://schemas.microsoft.com/office/drawing/2014/chart" uri="{C3380CC4-5D6E-409C-BE32-E72D297353CC}">
              <c16:uniqueId val="{00000001-5BBB-4F83-875A-12DCAE8E560D}"/>
            </c:ext>
          </c:extLst>
        </c:ser>
        <c:dLbls>
          <c:showLegendKey val="0"/>
          <c:showVal val="0"/>
          <c:showCatName val="0"/>
          <c:showSerName val="0"/>
          <c:showPercent val="0"/>
          <c:showBubbleSize val="0"/>
        </c:dLbls>
        <c:axId val="563983472"/>
        <c:axId val="563992000"/>
      </c:scatterChart>
      <c:valAx>
        <c:axId val="563983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Total Homicides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00_);_(* \(#,##0.0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992000"/>
        <c:crosses val="autoZero"/>
        <c:crossBetween val="midCat"/>
      </c:valAx>
      <c:valAx>
        <c:axId val="563992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Firearm Homicides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00_);_(* \(#,##0.0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9834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Homicides with Firearms vs Total Homicides </a:t>
            </a:r>
          </a:p>
          <a:p>
            <a:pPr>
              <a:defRPr/>
            </a:pPr>
            <a:r>
              <a:rPr lang="en-US"/>
              <a:t>(Normalized</a:t>
            </a:r>
            <a:r>
              <a:rPr lang="en-US" baseline="0"/>
              <a:t> </a:t>
            </a:r>
            <a:r>
              <a:rPr lang="en-CA" sz="1400" b="0" i="0" u="none" strike="noStrike" baseline="0">
                <a:effectLst/>
              </a:rPr>
              <a:t>American data - </a:t>
            </a:r>
            <a:r>
              <a:rPr lang="en-US" baseline="0"/>
              <a:t>per 1,000,000 people)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Firearm homicides vs Total Homicides</c:v>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2910870516185477"/>
                  <c:y val="1.279600466608340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'[PEA data F2017.xlsx]Sheet1'!$L$35:$L$44</c:f>
              <c:numCache>
                <c:formatCode>_(* #,##0.00_);_(* \(#,##0.00\);_(* "-"??_);_(@_)</c:formatCode>
                <c:ptCount val="10"/>
                <c:pt idx="0">
                  <c:v>50.599629959648347</c:v>
                </c:pt>
                <c:pt idx="1">
                  <c:v>50.526935622367731</c:v>
                </c:pt>
                <c:pt idx="2">
                  <c:v>49.45953045046322</c:v>
                </c:pt>
                <c:pt idx="3">
                  <c:v>46.731851159606009</c:v>
                </c:pt>
                <c:pt idx="4">
                  <c:v>44.415990473167426</c:v>
                </c:pt>
                <c:pt idx="5">
                  <c:v>42.554173242092972</c:v>
                </c:pt>
                <c:pt idx="6">
                  <c:v>41.046602451772756</c:v>
                </c:pt>
                <c:pt idx="7">
                  <c:v>41.03117597970521</c:v>
                </c:pt>
                <c:pt idx="8">
                  <c:v>38.722943062499375</c:v>
                </c:pt>
                <c:pt idx="9">
                  <c:v>37.506185063419082</c:v>
                </c:pt>
              </c:numCache>
            </c:numRef>
          </c:xVal>
          <c:yVal>
            <c:numRef>
              <c:f>'[PEA data F2017.xlsx]Sheet1'!$M$35:$M$44</c:f>
              <c:numCache>
                <c:formatCode>_(* #,##0.00_);_(* \(#,##0.00\);_(* "-"??_);_(@_)</c:formatCode>
                <c:ptCount val="10"/>
                <c:pt idx="0">
                  <c:v>34.346210566662741</c:v>
                </c:pt>
                <c:pt idx="1">
                  <c:v>34.243913086677942</c:v>
                </c:pt>
                <c:pt idx="2">
                  <c:v>33.586456418124293</c:v>
                </c:pt>
                <c:pt idx="3">
                  <c:v>31.303506597913806</c:v>
                </c:pt>
                <c:pt idx="4">
                  <c:v>29.790895340832304</c:v>
                </c:pt>
                <c:pt idx="5">
                  <c:v>28.686245316798313</c:v>
                </c:pt>
                <c:pt idx="6">
                  <c:v>27.758987965235608</c:v>
                </c:pt>
                <c:pt idx="7">
                  <c:v>28.325137545890534</c:v>
                </c:pt>
                <c:pt idx="8">
                  <c:v>26.717029352025602</c:v>
                </c:pt>
                <c:pt idx="9">
                  <c:v>25.474479345808597</c:v>
                </c:pt>
              </c:numCache>
            </c:numRef>
          </c:yVal>
          <c:smooth val="0"/>
          <c:extLst>
            <c:ext xmlns:c16="http://schemas.microsoft.com/office/drawing/2014/chart" uri="{C3380CC4-5D6E-409C-BE32-E72D297353CC}">
              <c16:uniqueId val="{00000001-099C-4214-9FFF-23B7BE9456D1}"/>
            </c:ext>
          </c:extLst>
        </c:ser>
        <c:dLbls>
          <c:showLegendKey val="0"/>
          <c:showVal val="0"/>
          <c:showCatName val="0"/>
          <c:showSerName val="0"/>
          <c:showPercent val="0"/>
          <c:showBubbleSize val="0"/>
        </c:dLbls>
        <c:axId val="557448400"/>
        <c:axId val="557449056"/>
      </c:scatterChart>
      <c:valAx>
        <c:axId val="557448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Total Homicides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00_);_(* \(#,##0.0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449056"/>
        <c:crosses val="autoZero"/>
        <c:crossBetween val="midCat"/>
      </c:valAx>
      <c:valAx>
        <c:axId val="557449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Firearm</a:t>
                </a:r>
                <a:r>
                  <a:rPr lang="en-CA" baseline="0"/>
                  <a:t> homicides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00_);_(* \(#,##0.0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4484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Sheet1!$C$49:$C$58</cx:f>
        <cx:lvl ptCount="10" formatCode="0.00">
          <cx:pt idx="0">6.9559242209194077</cx:pt>
          <cx:pt idx="1">5.8717512384322665</cx:pt>
          <cx:pt idx="2">5.7233883372263028</cx:pt>
          <cx:pt idx="3">6.0243594976286614</cx:pt>
          <cx:pt idx="4">5.4197184843370136</cx:pt>
          <cx:pt idx="5">5.1533355862734931</cx:pt>
          <cx:pt idx="6">4.6060233550454859</cx:pt>
          <cx:pt idx="7">4.928113663627423</cx:pt>
          <cx:pt idx="8">3.8458960286793307</cx:pt>
          <cx:pt idx="9">4.3947936682404629</cx:pt>
        </cx:lvl>
      </cx:numDim>
    </cx:data>
    <cx:data id="1">
      <cx:numDim type="val">
        <cx:f>Sheet1!$L$49:$L$58</cx:f>
        <cx:lvl ptCount="10" formatCode="0.00">
          <cx:pt idx="0">34.346210566662741</cx:pt>
          <cx:pt idx="1">34.243913086677942</cx:pt>
          <cx:pt idx="2">33.586456418124293</cx:pt>
          <cx:pt idx="3">31.303506597913806</cx:pt>
          <cx:pt idx="4">29.790895340832304</cx:pt>
          <cx:pt idx="5">28.686245316798313</cx:pt>
          <cx:pt idx="6">27.758987965235608</cx:pt>
          <cx:pt idx="7">28.325137545890534</cx:pt>
          <cx:pt idx="8">26.717029352025602</cx:pt>
          <cx:pt idx="9">25.474479345808597</cx:pt>
        </cx:lvl>
      </cx:numDim>
    </cx:data>
  </cx:chartData>
  <cx:chart>
    <cx:title pos="t" align="ctr" overlay="0">
      <cx:tx>
        <cx:rich>
          <a:bodyPr rot="0" spcFirstLastPara="1" vertOverflow="ellipsis" vert="horz" wrap="square" lIns="0" tIns="0" rIns="0" bIns="0" anchor="ctr" anchorCtr="1"/>
          <a:lstStyle/>
          <a:p>
            <a:pPr algn="ctr">
              <a:defRPr/>
            </a:pPr>
            <a:r>
              <a:rPr lang="en-US"/>
              <a:t>Number of Firearm Homicides in the US vs Canada </a:t>
            </a:r>
          </a:p>
          <a:p>
            <a:pPr algn="ctr">
              <a:defRPr/>
            </a:pPr>
            <a:r>
              <a:rPr lang="en-US"/>
              <a:t>(Normalized per 1,000,000 people)</a:t>
            </a:r>
          </a:p>
        </cx:rich>
      </cx:tx>
    </cx:title>
    <cx:plotArea>
      <cx:plotAreaRegion>
        <cx:series layoutId="boxWhisker" uniqueId="{98E7C5B6-6F4F-411A-9347-923F2051FB02}">
          <cx:dataId val="0"/>
          <cx:layoutPr>
            <cx:visibility meanLine="0" meanMarker="1" nonoutliers="0" outliers="1"/>
            <cx:statistics quartileMethod="exclusive"/>
          </cx:layoutPr>
        </cx:series>
        <cx:series layoutId="boxWhisker" uniqueId="{DBC917E5-8A73-423E-8C20-6E3CC6A938EA}">
          <cx:dataId val="1"/>
          <cx:layoutPr>
            <cx:visibility meanLine="0" meanMarker="1" nonoutliers="0" outliers="1"/>
            <cx:statistics quartileMethod="exclusive"/>
          </cx:layoutPr>
        </cx:series>
      </cx:plotAreaRegion>
      <cx:axis id="0">
        <cx:catScaling gapWidth="1"/>
        <cx:tickLabels/>
        <cx:txPr>
          <a:bodyPr rot="-60000000" spcFirstLastPara="1" vertOverflow="ellipsis" horzOverflow="overflow" vert="horz" wrap="square" lIns="0" tIns="0" rIns="0" bIns="0" anchor="ctr" anchorCtr="1"/>
          <a:lstStyle/>
          <a:p>
            <a:pPr algn="ctr" rtl="0">
              <a:defRPr/>
            </a:pPr>
            <a:endParaRPr lang="en-US" sz="900" b="0" i="0" u="none" strike="noStrike" kern="1200" baseline="0">
              <a:solidFill>
                <a:sysClr val="windowText" lastClr="000000">
                  <a:lumMod val="65000"/>
                  <a:lumOff val="35000"/>
                </a:sysClr>
              </a:solidFill>
              <a:latin typeface="Calibri" panose="020F0502020204030204"/>
            </a:endParaRPr>
          </a:p>
        </cx:txPr>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Sheet1!$C$35:$C$44</cx:f>
        <cx:lvl ptCount="10" formatCode="_(* #,##0.00_);_(* \(#,##0.00\);_(* &quot;-&quot;??_);_(@_)">
          <cx:pt idx="0">20.619346797725388</cx:pt>
          <cx:pt idx="1">18.629744766963103</cx:pt>
          <cx:pt idx="2">18.083471661236299</cx:pt>
          <cx:pt idx="3">18.404418265255561</cx:pt>
          <cx:pt idx="4">18.164990524426255</cx:pt>
          <cx:pt idx="5">16.313988084545802</cx:pt>
          <cx:pt idx="6">17.549532023654319</cx:pt>
          <cx:pt idx="7">15.735380469827913</cx:pt>
          <cx:pt idx="8">14.585916790250501</cx:pt>
          <cx:pt idx="9">14.536625210333838</cx:pt>
        </cx:lvl>
      </cx:numDim>
    </cx:data>
    <cx:data id="1">
      <cx:numDim type="val">
        <cx:f>Sheet1!$L$35:$L$44</cx:f>
        <cx:lvl ptCount="10" formatCode="_(* #,##0.00_);_(* \(#,##0.00\);_(* &quot;-&quot;??_);_(@_)">
          <cx:pt idx="0">50.599629959648347</cx:pt>
          <cx:pt idx="1">50.526935622367731</cx:pt>
          <cx:pt idx="2">49.45953045046322</cx:pt>
          <cx:pt idx="3">46.731851159606009</cx:pt>
          <cx:pt idx="4">44.415990473167426</cx:pt>
          <cx:pt idx="5">42.554173242092972</cx:pt>
          <cx:pt idx="6">41.046602451772756</cx:pt>
          <cx:pt idx="7">41.03117597970521</cx:pt>
          <cx:pt idx="8">38.722943062499375</cx:pt>
          <cx:pt idx="9">37.506185063419082</cx:pt>
        </cx:lvl>
      </cx:numDim>
    </cx:data>
  </cx:chartData>
  <cx:chart>
    <cx:title pos="t" align="ctr" overlay="0">
      <cx:tx>
        <cx:rich>
          <a:bodyPr rot="0" spcFirstLastPara="1" vertOverflow="ellipsis" vert="horz" wrap="square" lIns="0" tIns="0" rIns="0" bIns="0" anchor="ctr" anchorCtr="1"/>
          <a:lstStyle/>
          <a:p>
            <a:pPr algn="ctr">
              <a:defRPr/>
            </a:pPr>
            <a:r>
              <a:rPr lang="en-US"/>
              <a:t>Total Number of Homicides in the US vs Canada </a:t>
            </a:r>
          </a:p>
          <a:p>
            <a:pPr algn="ctr">
              <a:defRPr/>
            </a:pPr>
            <a:r>
              <a:rPr lang="en-US"/>
              <a:t>(Normalized per 1,000,000 people)</a:t>
            </a:r>
          </a:p>
        </cx:rich>
      </cx:tx>
    </cx:title>
    <cx:plotArea>
      <cx:plotAreaRegion>
        <cx:series layoutId="boxWhisker" uniqueId="{910778E5-C95C-484E-820A-8318A2A6BEA3}">
          <cx:dataId val="0"/>
          <cx:layoutPr>
            <cx:visibility meanLine="0" meanMarker="1" nonoutliers="0" outliers="1"/>
            <cx:statistics quartileMethod="exclusive"/>
          </cx:layoutPr>
        </cx:series>
        <cx:series layoutId="boxWhisker" uniqueId="{1E72196A-8CA7-46F4-84F9-B9B77AAD1FDC}">
          <cx:dataId val="1"/>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bodyPr rot="-60000000" vert="horz"/>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bodyPr rot="-60000000" vert="horz"/>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bodyPr rot="0" vert="horz"/>
  </cs:title>
  <cs:trendline>
    <cs:lnRef idx="0"/>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bodyPr rot="-60000000" vert="horz"/>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bodyPr rot="-60000000" vert="horz"/>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bodyPr rot="-60000000" vert="horz"/>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bodyPr rot="0" vert="horz"/>
  </cs:title>
  <cs:trendline>
    <cs:lnRef idx="0"/>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bodyPr rot="-60000000" vert="horz"/>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73CF1BFB43F4EF0936D072EE8D8EA04"/>
        <w:category>
          <w:name w:val="General"/>
          <w:gallery w:val="placeholder"/>
        </w:category>
        <w:types>
          <w:type w:val="bbPlcHdr"/>
        </w:types>
        <w:behaviors>
          <w:behavior w:val="content"/>
        </w:behaviors>
        <w:guid w:val="{F8EB1DEB-1A51-4618-8647-DE44087E2C2C}"/>
      </w:docPartPr>
      <w:docPartBody>
        <w:p w:rsidR="005A7DD6" w:rsidRDefault="005A7DD6">
          <w:r w:rsidRPr="00D4229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A16"/>
    <w:rsid w:val="00165E11"/>
    <w:rsid w:val="00362791"/>
    <w:rsid w:val="0056786E"/>
    <w:rsid w:val="005A7DD6"/>
    <w:rsid w:val="00666A16"/>
    <w:rsid w:val="00872366"/>
    <w:rsid w:val="00890556"/>
    <w:rsid w:val="008B1A88"/>
    <w:rsid w:val="00985340"/>
    <w:rsid w:val="00A729B8"/>
    <w:rsid w:val="00C2698E"/>
    <w:rsid w:val="00DD70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5E11"/>
    <w:rPr>
      <w:color w:val="808080"/>
    </w:rPr>
  </w:style>
  <w:style w:type="paragraph" w:customStyle="1" w:styleId="9C3E82FFF0284FD49481DAF9C853954D">
    <w:name w:val="9C3E82FFF0284FD49481DAF9C85395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B51BA1-D003-4B85-B45A-38113C4A2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2416</Words>
  <Characters>13776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Program Exit Assessment</vt:lpstr>
    </vt:vector>
  </TitlesOfParts>
  <Company>guy Beaulieu</Company>
  <LinksUpToDate>false</LinksUpToDate>
  <CharactersWithSpaces>16160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Exit Assessment</dc:title>
  <dc:subject>Program Exit Assessment</dc:subject>
  <dc:creator>Philip Dumaresq</dc:creator>
  <cp:keywords/>
  <dc:description/>
  <cp:lastModifiedBy>Philip Dumaresq</cp:lastModifiedBy>
  <cp:revision>2</cp:revision>
  <dcterms:created xsi:type="dcterms:W3CDTF">2017-12-23T02:29:00Z</dcterms:created>
  <dcterms:modified xsi:type="dcterms:W3CDTF">2017-12-23T02:29:00Z</dcterms:modified>
</cp:coreProperties>
</file>